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04A19" w14:textId="77777777" w:rsidR="00575CAB" w:rsidRPr="00575CAB" w:rsidRDefault="00575CAB" w:rsidP="00575CAB">
      <w:pPr>
        <w:bidi/>
      </w:pPr>
      <w:r w:rsidRPr="00575CAB">
        <w:rPr>
          <w:rtl/>
          <w:lang w:bidi="he-IL"/>
        </w:rPr>
        <w:t>הבנתי. אתחיל בתחקיר שימפה כיצד לבנות מערכת תרגול ופענוח אק"ג מבוססת על מאגר</w:t>
      </w:r>
      <w:r w:rsidRPr="00575CAB">
        <w:t xml:space="preserve"> PTB-XL, </w:t>
      </w:r>
      <w:r w:rsidRPr="00575CAB">
        <w:rPr>
          <w:rtl/>
          <w:lang w:bidi="he-IL"/>
        </w:rPr>
        <w:t>שתהיה משופרת ביחס לבחנים אונליין קיימים בכך שתספק מידע קליני מפורט לכל תרשים – כולל הסברים טקסטואליים, סיווגים רפואיים, הדמיות</w:t>
      </w:r>
      <w:r w:rsidRPr="00575CAB">
        <w:t xml:space="preserve"> ECG, </w:t>
      </w:r>
      <w:r w:rsidRPr="00575CAB">
        <w:rPr>
          <w:rtl/>
          <w:lang w:bidi="he-IL"/>
        </w:rPr>
        <w:t>ומטא-דאטה מתוך המאגר. אחפש השראה ממערכות קיימות, אתגרים נפוצים, והצעות ליישום אופטימלי כולל רכיבים מומלצים בקוד. אחזור עם המלצות מפורטות</w:t>
      </w:r>
      <w:r w:rsidRPr="00575CAB">
        <w:t>.</w:t>
      </w:r>
    </w:p>
    <w:p w14:paraId="3F176258" w14:textId="77777777" w:rsidR="00575CAB" w:rsidRPr="00575CAB" w:rsidRDefault="00575CAB" w:rsidP="00575CAB">
      <w:pPr>
        <w:bidi/>
        <w:rPr>
          <w:b/>
          <w:bCs/>
        </w:rPr>
      </w:pPr>
      <w:r w:rsidRPr="00575CAB">
        <w:rPr>
          <w:b/>
          <w:bCs/>
          <w:rtl/>
          <w:lang w:bidi="he-IL"/>
        </w:rPr>
        <w:t>המלצות לעיצוב ובנייה של מערכת תרגול ולמידת פענוח אק"ג מבוססת</w:t>
      </w:r>
      <w:r w:rsidRPr="00575CAB">
        <w:rPr>
          <w:b/>
          <w:bCs/>
        </w:rPr>
        <w:t xml:space="preserve"> PTB-XL</w:t>
      </w:r>
    </w:p>
    <w:p w14:paraId="7F24ABD2" w14:textId="77777777" w:rsidR="00575CAB" w:rsidRPr="00575CAB" w:rsidRDefault="00575CAB" w:rsidP="00575CAB">
      <w:pPr>
        <w:bidi/>
      </w:pPr>
      <w:r w:rsidRPr="00575CAB">
        <w:rPr>
          <w:rtl/>
          <w:lang w:bidi="he-IL"/>
        </w:rPr>
        <w:t>מערכת תרגול ולמידה לפענוח אק"ג</w:t>
      </w:r>
      <w:r w:rsidRPr="00575CAB">
        <w:t xml:space="preserve"> (ECG) </w:t>
      </w:r>
      <w:r w:rsidRPr="00575CAB">
        <w:rPr>
          <w:rtl/>
          <w:lang w:bidi="he-IL"/>
        </w:rPr>
        <w:t>המבוססת על מאגר</w:t>
      </w:r>
      <w:r w:rsidRPr="00575CAB">
        <w:t xml:space="preserve"> PTB-XL </w:t>
      </w:r>
      <w:r w:rsidRPr="00575CAB">
        <w:rPr>
          <w:rtl/>
          <w:lang w:bidi="he-IL"/>
        </w:rPr>
        <w:t>צריכה לספק חוויית לימוד אינטראקטיבית ועשירה, המשפרת את הקיים בבחנים רפואיים מקוונים. להלן המלצות מפורטות לעיצוב המערכת, כולל מבנה רכיבים, אופן יצירת השאלות וההסברים, טכנולוגיות מתאימות ורעיונות לשיפור חוויית הלמידה</w:t>
      </w:r>
      <w:r w:rsidRPr="00575CAB">
        <w:t>.</w:t>
      </w:r>
    </w:p>
    <w:p w14:paraId="3CE0A009" w14:textId="77777777" w:rsidR="00575CAB" w:rsidRPr="00575CAB" w:rsidRDefault="00575CAB" w:rsidP="00575CAB">
      <w:pPr>
        <w:bidi/>
        <w:rPr>
          <w:b/>
          <w:bCs/>
        </w:rPr>
      </w:pPr>
      <w:r w:rsidRPr="00575CAB">
        <w:rPr>
          <w:b/>
          <w:bCs/>
          <w:rtl/>
          <w:lang w:bidi="he-IL"/>
        </w:rPr>
        <w:t>מבנה המערכת המוצע</w:t>
      </w:r>
    </w:p>
    <w:p w14:paraId="10683FC8" w14:textId="77777777" w:rsidR="00575CAB" w:rsidRPr="00575CAB" w:rsidRDefault="00575CAB" w:rsidP="00575CAB">
      <w:pPr>
        <w:bidi/>
      </w:pPr>
      <w:r w:rsidRPr="00575CAB">
        <w:rPr>
          <w:rtl/>
          <w:lang w:bidi="he-IL"/>
        </w:rPr>
        <w:t>המערכת תיבנה בצורה מודולרית, כך שכל רכיב אחראי על חלק מוגדר בתהליך</w:t>
      </w:r>
      <w:r w:rsidRPr="00575CAB">
        <w:t>:</w:t>
      </w:r>
    </w:p>
    <w:p w14:paraId="0A638C37" w14:textId="77777777" w:rsidR="00575CAB" w:rsidRPr="00575CAB" w:rsidRDefault="00575CAB" w:rsidP="00575CAB">
      <w:pPr>
        <w:numPr>
          <w:ilvl w:val="0"/>
          <w:numId w:val="1"/>
        </w:numPr>
        <w:bidi/>
      </w:pPr>
      <w:r w:rsidRPr="00575CAB">
        <w:rPr>
          <w:b/>
          <w:bCs/>
          <w:rtl/>
          <w:lang w:bidi="he-IL"/>
        </w:rPr>
        <w:t>טעינת הנתונים</w:t>
      </w:r>
      <w:r w:rsidRPr="00575CAB">
        <w:rPr>
          <w:b/>
          <w:bCs/>
        </w:rPr>
        <w:t xml:space="preserve"> (Data Loader):</w:t>
      </w:r>
      <w:r w:rsidRPr="00575CAB">
        <w:t xml:space="preserve"> </w:t>
      </w:r>
      <w:r w:rsidRPr="00575CAB">
        <w:rPr>
          <w:rtl/>
          <w:lang w:bidi="he-IL"/>
        </w:rPr>
        <w:t>מודול זה יטען את נתוני הגלם של אק"ג ממאגר</w:t>
      </w:r>
      <w:r w:rsidRPr="00575CAB">
        <w:t xml:space="preserve"> PTB-XL. </w:t>
      </w:r>
      <w:r w:rsidRPr="00575CAB">
        <w:rPr>
          <w:rtl/>
          <w:lang w:bidi="he-IL"/>
        </w:rPr>
        <w:t>הוא ישתמש בקבצים המקוריים</w:t>
      </w:r>
      <w:r w:rsidRPr="00575CAB">
        <w:t xml:space="preserve"> (ptbxl_database.csv, scp_statements.csv </w:t>
      </w:r>
      <w:r w:rsidRPr="00575CAB">
        <w:rPr>
          <w:rtl/>
          <w:lang w:bidi="he-IL"/>
        </w:rPr>
        <w:t>וכן קבצי האותות</w:t>
      </w:r>
      <w:r w:rsidRPr="00575CAB">
        <w:rPr>
          <w:rtl/>
        </w:rPr>
        <w:t xml:space="preserve"> </w:t>
      </w:r>
      <w:r w:rsidRPr="00575CAB">
        <w:t>.</w:t>
      </w:r>
      <w:proofErr w:type="spellStart"/>
      <w:r w:rsidRPr="00575CAB">
        <w:t>hea</w:t>
      </w:r>
      <w:proofErr w:type="spellEnd"/>
      <w:r w:rsidRPr="00575CAB">
        <w:t>/.</w:t>
      </w:r>
      <w:proofErr w:type="spellStart"/>
      <w:r w:rsidRPr="00575CAB">
        <w:t>dat</w:t>
      </w:r>
      <w:proofErr w:type="spellEnd"/>
      <w:r w:rsidRPr="00575CAB">
        <w:t xml:space="preserve">). </w:t>
      </w:r>
      <w:r w:rsidRPr="00575CAB">
        <w:rPr>
          <w:rtl/>
          <w:lang w:bidi="he-IL"/>
        </w:rPr>
        <w:t>ניתן להסתמך על ספריית</w:t>
      </w:r>
      <w:r w:rsidRPr="00575CAB">
        <w:t xml:space="preserve"> Python </w:t>
      </w:r>
      <w:r w:rsidRPr="00575CAB">
        <w:rPr>
          <w:rtl/>
          <w:lang w:bidi="he-IL"/>
        </w:rPr>
        <w:t>כמו</w:t>
      </w:r>
      <w:r w:rsidRPr="00575CAB">
        <w:rPr>
          <w:rtl/>
        </w:rPr>
        <w:t xml:space="preserve"> </w:t>
      </w:r>
      <w:proofErr w:type="spellStart"/>
      <w:r w:rsidRPr="00575CAB">
        <w:t>wfdb</w:t>
      </w:r>
      <w:proofErr w:type="spellEnd"/>
      <w:r w:rsidRPr="00575CAB">
        <w:t xml:space="preserve"> </w:t>
      </w:r>
      <w:r w:rsidRPr="00575CAB">
        <w:rPr>
          <w:rtl/>
          <w:lang w:bidi="he-IL"/>
        </w:rPr>
        <w:t>לקריאת קבצי</w:t>
      </w:r>
      <w:r w:rsidRPr="00575CAB">
        <w:t xml:space="preserve"> WFDB </w:t>
      </w:r>
      <w:r w:rsidRPr="00575CAB">
        <w:rPr>
          <w:rtl/>
          <w:lang w:bidi="he-IL"/>
        </w:rPr>
        <w:t>של</w:t>
      </w:r>
      <w:r w:rsidRPr="00575CAB">
        <w:t xml:space="preserve"> </w:t>
      </w:r>
      <w:proofErr w:type="spellStart"/>
      <w:r w:rsidRPr="00575CAB">
        <w:t>Physionet</w:t>
      </w:r>
      <w:proofErr w:type="spellEnd"/>
      <w:r w:rsidRPr="00575CAB">
        <w:t xml:space="preserve">. </w:t>
      </w:r>
      <w:r w:rsidRPr="00575CAB">
        <w:rPr>
          <w:rtl/>
          <w:lang w:bidi="he-IL"/>
        </w:rPr>
        <w:t>מודול זה יפיק מבני נתונים</w:t>
      </w:r>
      <w:r w:rsidRPr="00575CAB">
        <w:t xml:space="preserve"> (</w:t>
      </w:r>
      <w:r w:rsidRPr="00575CAB">
        <w:rPr>
          <w:rtl/>
          <w:lang w:bidi="he-IL"/>
        </w:rPr>
        <w:t>לדוגמה</w:t>
      </w:r>
      <w:r w:rsidRPr="00575CAB">
        <w:t xml:space="preserve">, </w:t>
      </w:r>
      <w:proofErr w:type="spellStart"/>
      <w:r w:rsidRPr="00575CAB">
        <w:t>DataFrame</w:t>
      </w:r>
      <w:proofErr w:type="spellEnd"/>
      <w:r w:rsidRPr="00575CAB">
        <w:t xml:space="preserve"> </w:t>
      </w:r>
      <w:r w:rsidRPr="00575CAB">
        <w:rPr>
          <w:rtl/>
          <w:lang w:bidi="he-IL"/>
        </w:rPr>
        <w:t>של</w:t>
      </w:r>
      <w:r w:rsidRPr="00575CAB">
        <w:t xml:space="preserve"> Pandas) </w:t>
      </w:r>
      <w:r w:rsidRPr="00575CAB">
        <w:rPr>
          <w:rtl/>
          <w:lang w:bidi="he-IL"/>
        </w:rPr>
        <w:t>המכילים את המידע הדרוש לכל רשומת אק"ג: הנתיב לקובצי האות (ליצירת התרשים), נתוני מטופל (גיל, מין, תאריך הקלטה וכו'), קודי האבחנה</w:t>
      </w:r>
      <w:r w:rsidRPr="00575CAB">
        <w:t xml:space="preserve"> (</w:t>
      </w:r>
      <w:proofErr w:type="spellStart"/>
      <w:r w:rsidRPr="00575CAB">
        <w:t>scp_codes</w:t>
      </w:r>
      <w:proofErr w:type="spellEnd"/>
      <w:r w:rsidRPr="00575CAB">
        <w:t xml:space="preserve">) </w:t>
      </w:r>
      <w:r w:rsidRPr="00575CAB">
        <w:rPr>
          <w:rtl/>
          <w:lang w:bidi="he-IL"/>
        </w:rPr>
        <w:t>ועוד</w:t>
      </w:r>
      <w:r w:rsidRPr="00575CAB">
        <w:t>.</w:t>
      </w:r>
    </w:p>
    <w:p w14:paraId="2806C212" w14:textId="77777777" w:rsidR="00575CAB" w:rsidRPr="00575CAB" w:rsidRDefault="00575CAB" w:rsidP="00575CAB">
      <w:pPr>
        <w:numPr>
          <w:ilvl w:val="0"/>
          <w:numId w:val="1"/>
        </w:numPr>
        <w:bidi/>
      </w:pPr>
      <w:r w:rsidRPr="00575CAB">
        <w:rPr>
          <w:b/>
          <w:bCs/>
          <w:rtl/>
          <w:lang w:bidi="he-IL"/>
        </w:rPr>
        <w:t>יצירת תרשים אק"ג</w:t>
      </w:r>
      <w:r w:rsidRPr="00575CAB">
        <w:rPr>
          <w:b/>
          <w:bCs/>
        </w:rPr>
        <w:t xml:space="preserve"> (ECG Image Generator):</w:t>
      </w:r>
      <w:r w:rsidRPr="00575CAB">
        <w:t xml:space="preserve"> </w:t>
      </w:r>
      <w:r w:rsidRPr="00575CAB">
        <w:rPr>
          <w:rtl/>
          <w:lang w:bidi="he-IL"/>
        </w:rPr>
        <w:t>רכיב שאחראי להמרת אות ה</w:t>
      </w:r>
      <w:r w:rsidRPr="00575CAB">
        <w:t xml:space="preserve">-ECG </w:t>
      </w:r>
      <w:r w:rsidRPr="00575CAB">
        <w:rPr>
          <w:rtl/>
          <w:lang w:bidi="he-IL"/>
        </w:rPr>
        <w:t>הגולמי לתמונה גרפית</w:t>
      </w:r>
      <w:r w:rsidRPr="00575CAB">
        <w:t xml:space="preserve"> (</w:t>
      </w:r>
      <w:r w:rsidRPr="00575CAB">
        <w:rPr>
          <w:rtl/>
          <w:lang w:bidi="he-IL"/>
        </w:rPr>
        <w:t>למשל בפורמט</w:t>
      </w:r>
      <w:r w:rsidRPr="00575CAB">
        <w:t xml:space="preserve"> PNG). </w:t>
      </w:r>
      <w:r w:rsidRPr="00575CAB">
        <w:rPr>
          <w:rtl/>
          <w:lang w:bidi="he-IL"/>
        </w:rPr>
        <w:t>ניתן להשתמש בספריית</w:t>
      </w:r>
      <w:r w:rsidRPr="00575CAB">
        <w:rPr>
          <w:rtl/>
        </w:rPr>
        <w:t xml:space="preserve"> </w:t>
      </w:r>
      <w:r w:rsidRPr="00575CAB">
        <w:t xml:space="preserve">matplotlib </w:t>
      </w:r>
      <w:r w:rsidRPr="00575CAB">
        <w:rPr>
          <w:rtl/>
          <w:lang w:bidi="he-IL"/>
        </w:rPr>
        <w:t>כדי לשרטט את 12-החיבורים של האק"ג על גרף ולשמור את הפלט כקובץ תמונה. עבור כל רשומה, המודול יקבל את נתוני האות (באמצעות</w:t>
      </w:r>
      <w:r w:rsidRPr="00575CAB">
        <w:rPr>
          <w:rtl/>
        </w:rPr>
        <w:t xml:space="preserve"> </w:t>
      </w:r>
      <w:proofErr w:type="spellStart"/>
      <w:r w:rsidRPr="00575CAB">
        <w:t>wfdb</w:t>
      </w:r>
      <w:proofErr w:type="spellEnd"/>
      <w:r w:rsidRPr="00575CAB">
        <w:t xml:space="preserve"> </w:t>
      </w:r>
      <w:r w:rsidRPr="00575CAB">
        <w:rPr>
          <w:rtl/>
          <w:lang w:bidi="he-IL"/>
        </w:rPr>
        <w:t xml:space="preserve">או </w:t>
      </w:r>
      <w:proofErr w:type="spellStart"/>
      <w:r w:rsidRPr="00575CAB">
        <w:rPr>
          <w:rtl/>
          <w:lang w:bidi="he-IL"/>
        </w:rPr>
        <w:t>המירוץ</w:t>
      </w:r>
      <w:proofErr w:type="spellEnd"/>
      <w:r w:rsidRPr="00575CAB">
        <w:rPr>
          <w:rtl/>
          <w:lang w:bidi="he-IL"/>
        </w:rPr>
        <w:t xml:space="preserve"> ל</w:t>
      </w:r>
      <w:r w:rsidRPr="00575CAB">
        <w:t>-</w:t>
      </w:r>
      <w:proofErr w:type="spellStart"/>
      <w:r w:rsidRPr="00575CAB">
        <w:t>numpy</w:t>
      </w:r>
      <w:proofErr w:type="spellEnd"/>
      <w:r w:rsidRPr="00575CAB">
        <w:t xml:space="preserve">) </w:t>
      </w:r>
      <w:r w:rsidRPr="00575CAB">
        <w:rPr>
          <w:rtl/>
          <w:lang w:bidi="he-IL"/>
        </w:rPr>
        <w:t>וייצר תרשים הניתן להצגה למשתמש בשאלה. רצוי לשמור את התמונות בתיקייה ייעודית (לדוגמה</w:t>
      </w:r>
      <w:r w:rsidRPr="00575CAB">
        <w:rPr>
          <w:rtl/>
        </w:rPr>
        <w:t xml:space="preserve"> </w:t>
      </w:r>
      <w:r w:rsidRPr="00575CAB">
        <w:t>data/</w:t>
      </w:r>
      <w:proofErr w:type="spellStart"/>
      <w:r w:rsidRPr="00575CAB">
        <w:t>ecg_images</w:t>
      </w:r>
      <w:proofErr w:type="spellEnd"/>
      <w:r w:rsidRPr="00575CAB">
        <w:t xml:space="preserve">/) </w:t>
      </w:r>
      <w:r w:rsidRPr="00575CAB">
        <w:rPr>
          <w:rtl/>
          <w:lang w:bidi="he-IL"/>
        </w:rPr>
        <w:t>עם שם אחיד (כגון</w:t>
      </w:r>
      <w:r w:rsidRPr="00575CAB">
        <w:rPr>
          <w:rtl/>
        </w:rPr>
        <w:t xml:space="preserve"> </w:t>
      </w:r>
      <w:proofErr w:type="spellStart"/>
      <w:r w:rsidRPr="00575CAB">
        <w:t>ecg</w:t>
      </w:r>
      <w:proofErr w:type="spellEnd"/>
      <w:r w:rsidRPr="00575CAB">
        <w:t>_&lt;</w:t>
      </w:r>
      <w:proofErr w:type="spellStart"/>
      <w:r w:rsidRPr="00575CAB">
        <w:t>ecg_id</w:t>
      </w:r>
      <w:proofErr w:type="spellEnd"/>
      <w:r w:rsidRPr="00575CAB">
        <w:t>&gt;.</w:t>
      </w:r>
      <w:proofErr w:type="spellStart"/>
      <w:r w:rsidRPr="00575CAB">
        <w:t>png</w:t>
      </w:r>
      <w:proofErr w:type="spellEnd"/>
      <w:r w:rsidRPr="00575CAB">
        <w:t xml:space="preserve">) </w:t>
      </w:r>
      <w:r w:rsidRPr="00575CAB">
        <w:rPr>
          <w:rtl/>
          <w:lang w:bidi="he-IL"/>
        </w:rPr>
        <w:t>כדי שיהיה קל לקשר בין תמונה לשאלה</w:t>
      </w:r>
      <w:r w:rsidRPr="00575CAB">
        <w:t>.</w:t>
      </w:r>
    </w:p>
    <w:p w14:paraId="264FE6D6" w14:textId="77777777" w:rsidR="00575CAB" w:rsidRPr="00575CAB" w:rsidRDefault="00575CAB" w:rsidP="00575CAB">
      <w:pPr>
        <w:numPr>
          <w:ilvl w:val="0"/>
          <w:numId w:val="1"/>
        </w:numPr>
        <w:bidi/>
      </w:pPr>
      <w:r w:rsidRPr="00575CAB">
        <w:rPr>
          <w:b/>
          <w:bCs/>
          <w:rtl/>
          <w:lang w:bidi="he-IL"/>
        </w:rPr>
        <w:t>מחולל השאלות</w:t>
      </w:r>
      <w:r w:rsidRPr="00575CAB">
        <w:rPr>
          <w:b/>
          <w:bCs/>
        </w:rPr>
        <w:t xml:space="preserve"> (Quiz Generator):</w:t>
      </w:r>
      <w:r w:rsidRPr="00575CAB">
        <w:t xml:space="preserve"> </w:t>
      </w:r>
      <w:r w:rsidRPr="00575CAB">
        <w:rPr>
          <w:rtl/>
          <w:lang w:bidi="he-IL"/>
        </w:rPr>
        <w:t>מודול הליבה ליצירת השאלות. הוא יקבל עבור כל רשומת אק"ג את הנתונים הנחוצים (תרשים + מידע מטא) וייצר שאלה בסגנון רב-ברירה. לכל שאלה צריכה להיות אבחנה נכונה אחת לגבי התרשים הנתון, ושלוש תשובות שגויות (מסיחים). המחולל ישתמש במידע מתוך</w:t>
      </w:r>
      <w:r w:rsidRPr="00575CAB">
        <w:rPr>
          <w:rtl/>
        </w:rPr>
        <w:t xml:space="preserve"> </w:t>
      </w:r>
      <w:r w:rsidRPr="00575CAB">
        <w:t xml:space="preserve">ptbxl_database.csv </w:t>
      </w:r>
      <w:r w:rsidRPr="00575CAB">
        <w:rPr>
          <w:rtl/>
          <w:lang w:bidi="he-IL"/>
        </w:rPr>
        <w:t>כדי לקבוע את התשובה הנכונה – למשל, לבחור את האבחנה המרכזית או המשמעותית ביותר מת</w:t>
      </w:r>
      <w:r w:rsidRPr="00575CAB">
        <w:t xml:space="preserve"> </w:t>
      </w:r>
      <w:proofErr w:type="spellStart"/>
      <w:r w:rsidRPr="00575CAB">
        <w:t>dintre</w:t>
      </w:r>
      <w:proofErr w:type="spellEnd"/>
      <w:r w:rsidRPr="00575CAB">
        <w:t xml:space="preserve"> </w:t>
      </w:r>
      <w:r w:rsidRPr="00575CAB">
        <w:rPr>
          <w:rtl/>
          <w:lang w:bidi="he-IL"/>
        </w:rPr>
        <w:t>קודי ה</w:t>
      </w:r>
      <w:r w:rsidRPr="00575CAB">
        <w:t xml:space="preserve">-SCP </w:t>
      </w:r>
      <w:r w:rsidRPr="00575CAB">
        <w:rPr>
          <w:rtl/>
          <w:lang w:bidi="he-IL"/>
        </w:rPr>
        <w:t>של אותה רשומה. יתר על כן, מודול זה יהיה אחראי גם לבחור מסיחים הגיוניים (פירוט בתת-סעיף להלן). פלט המודול יכול להיות מבנה נתונים של שאלה, למשל אובייקט או מילון עם השדות: טקסט השאלה, רשימת 4 האפשרויות, אינדקס התשובה הנכונה, ונתוני עזר (כמו מזהה התרשים לקישור לתמונה)</w:t>
      </w:r>
      <w:r w:rsidRPr="00575CAB">
        <w:t>.</w:t>
      </w:r>
    </w:p>
    <w:p w14:paraId="62575F5B" w14:textId="77777777" w:rsidR="00575CAB" w:rsidRPr="00575CAB" w:rsidRDefault="00575CAB" w:rsidP="00575CAB">
      <w:pPr>
        <w:numPr>
          <w:ilvl w:val="0"/>
          <w:numId w:val="1"/>
        </w:numPr>
        <w:bidi/>
      </w:pPr>
      <w:r w:rsidRPr="00575CAB">
        <w:rPr>
          <w:b/>
          <w:bCs/>
          <w:rtl/>
          <w:lang w:bidi="he-IL"/>
        </w:rPr>
        <w:t>מערך ההסברים</w:t>
      </w:r>
      <w:r w:rsidRPr="00575CAB">
        <w:rPr>
          <w:b/>
          <w:bCs/>
        </w:rPr>
        <w:t xml:space="preserve"> (Explanation Generator):</w:t>
      </w:r>
      <w:r w:rsidRPr="00575CAB">
        <w:t xml:space="preserve"> </w:t>
      </w:r>
      <w:r w:rsidRPr="00575CAB">
        <w:rPr>
          <w:rtl/>
          <w:lang w:bidi="he-IL"/>
        </w:rPr>
        <w:t>רכיב שאחראי על יצירת טקסט תיאורי ברור לכל תרשים אק"ג, במיוחד כמשוב לאחר מענה על שאלה. רכיב זה ישתמש בקודי ה</w:t>
      </w:r>
      <w:r w:rsidRPr="00575CAB">
        <w:t xml:space="preserve">-SCP </w:t>
      </w:r>
      <w:r w:rsidRPr="00575CAB">
        <w:rPr>
          <w:rtl/>
          <w:lang w:bidi="he-IL"/>
        </w:rPr>
        <w:t>ובמטא-</w:t>
      </w:r>
      <w:r w:rsidRPr="00575CAB">
        <w:rPr>
          <w:rtl/>
          <w:lang w:bidi="he-IL"/>
        </w:rPr>
        <w:lastRenderedPageBreak/>
        <w:t>דאטה של הרשומה כדי להרכיב הסבר קליני מקיף: הוא יתרגם כל קוד לאבחנה טקסטואלית (בעזרת</w:t>
      </w:r>
      <w:r w:rsidRPr="00575CAB">
        <w:rPr>
          <w:rtl/>
        </w:rPr>
        <w:t xml:space="preserve"> </w:t>
      </w:r>
      <w:r w:rsidRPr="00575CAB">
        <w:t xml:space="preserve">scp_statements.csv </w:t>
      </w:r>
      <w:r w:rsidRPr="00575CAB">
        <w:rPr>
          <w:rtl/>
          <w:lang w:bidi="he-IL"/>
        </w:rPr>
        <w:t>המכיל תיאורים של 71 הצהרות אק"ג שונות לפי תקן</w:t>
      </w:r>
      <w:r w:rsidRPr="00575CAB">
        <w:t xml:space="preserve"> SCP-ECG (</w:t>
      </w:r>
      <w:hyperlink r:id="rId5" w:anchor=":~:text=The%20PTB,The%20dataset%20is" w:history="1">
        <w:r w:rsidRPr="00575CAB">
          <w:rPr>
            <w:rStyle w:val="Hyperlink"/>
          </w:rPr>
          <w:t>PTB-XL, a large publicly available electrocardiography dataset v1.0.3</w:t>
        </w:r>
      </w:hyperlink>
      <w:r w:rsidRPr="00575CAB">
        <w:t xml:space="preserve">)), </w:t>
      </w:r>
      <w:r w:rsidRPr="00575CAB">
        <w:rPr>
          <w:rtl/>
          <w:lang w:bidi="he-IL"/>
        </w:rPr>
        <w:t>יספק הקשר לסיווג הרפואי של כל קוד (האם הוא קוד אבחנתי, קוד קצב או קוד צורה</w:t>
      </w:r>
      <w:r w:rsidRPr="00575CAB">
        <w:t xml:space="preserve"> – </w:t>
      </w:r>
      <w:r w:rsidRPr="00575CAB">
        <w:rPr>
          <w:b/>
          <w:bCs/>
        </w:rPr>
        <w:t>diagnostic/form/rhythm</w:t>
      </w:r>
      <w:r w:rsidRPr="00575CAB">
        <w:t xml:space="preserve"> (</w:t>
      </w:r>
      <w:hyperlink r:id="rId6" w:anchor=":~:text=two%20cardiologists%2C%20who%20assigned%20potentially,The%20dataset%20is" w:history="1">
        <w:r w:rsidRPr="00575CAB">
          <w:rPr>
            <w:rStyle w:val="Hyperlink"/>
          </w:rPr>
          <w:t>PTB-XL, a large publicly available electrocardiography dataset v1.0.3</w:t>
        </w:r>
      </w:hyperlink>
      <w:r w:rsidRPr="00575CAB">
        <w:t>) (</w:t>
      </w:r>
      <w:hyperlink r:id="rId7" w:anchor=":~:text=,diagnostic_subclass" w:history="1">
        <w:r w:rsidRPr="00575CAB">
          <w:rPr>
            <w:rStyle w:val="Hyperlink"/>
          </w:rPr>
          <w:t>PTB-XL, a large publicly available electrocardiography dataset v1.0.3</w:t>
        </w:r>
      </w:hyperlink>
      <w:r w:rsidRPr="00575CAB">
        <w:t xml:space="preserve">), </w:t>
      </w:r>
      <w:r w:rsidRPr="00575CAB">
        <w:rPr>
          <w:rtl/>
          <w:lang w:bidi="he-IL"/>
        </w:rPr>
        <w:t>וכן לאיזו קטגוריה היררכית הוא שייך כמו</w:t>
      </w:r>
      <w:r w:rsidRPr="00575CAB">
        <w:rPr>
          <w:rtl/>
        </w:rPr>
        <w:t xml:space="preserve"> </w:t>
      </w:r>
      <w:proofErr w:type="spellStart"/>
      <w:r w:rsidRPr="00575CAB">
        <w:t>diagnostic_class</w:t>
      </w:r>
      <w:proofErr w:type="spellEnd"/>
      <w:r w:rsidRPr="00575CAB">
        <w:t xml:space="preserve">), </w:t>
      </w:r>
      <w:r w:rsidRPr="00575CAB">
        <w:rPr>
          <w:rtl/>
          <w:lang w:bidi="he-IL"/>
        </w:rPr>
        <w:t>ויציג נתוני מטופל ופרמטרים רלוונטיים (גיל ומין המטופל, ציר הלב אם קיים, קצב לב משוער, מדדי זמן כמו</w:t>
      </w:r>
      <w:r w:rsidRPr="00575CAB">
        <w:t xml:space="preserve"> QRS </w:t>
      </w:r>
      <w:r w:rsidRPr="00575CAB">
        <w:rPr>
          <w:rtl/>
          <w:lang w:bidi="he-IL"/>
        </w:rPr>
        <w:t>ו</w:t>
      </w:r>
      <w:r w:rsidRPr="00575CAB">
        <w:t xml:space="preserve">-QT </w:t>
      </w:r>
      <w:r w:rsidRPr="00575CAB">
        <w:rPr>
          <w:rtl/>
          <w:lang w:bidi="he-IL"/>
        </w:rPr>
        <w:t>אם ניתנים לחילוץ, ועוד). ההסבר ישמש הן לחיזוק הלמידה אחרי שהתלמיד ענה והן כ"תשובת פתרון" המצורפת לשאלה</w:t>
      </w:r>
      <w:r w:rsidRPr="00575CAB">
        <w:t>.</w:t>
      </w:r>
    </w:p>
    <w:p w14:paraId="4CF20810" w14:textId="77777777" w:rsidR="00575CAB" w:rsidRPr="00575CAB" w:rsidRDefault="00575CAB" w:rsidP="00575CAB">
      <w:pPr>
        <w:numPr>
          <w:ilvl w:val="0"/>
          <w:numId w:val="1"/>
        </w:numPr>
        <w:bidi/>
      </w:pPr>
      <w:r w:rsidRPr="00575CAB">
        <w:rPr>
          <w:b/>
          <w:bCs/>
          <w:rtl/>
          <w:lang w:bidi="he-IL"/>
        </w:rPr>
        <w:t>ממשק משתמש והצגת השאלות</w:t>
      </w:r>
      <w:r w:rsidRPr="00575CAB">
        <w:rPr>
          <w:b/>
          <w:bCs/>
        </w:rPr>
        <w:t>:</w:t>
      </w:r>
      <w:r w:rsidRPr="00575CAB">
        <w:t xml:space="preserve"> </w:t>
      </w:r>
      <w:r w:rsidRPr="00575CAB">
        <w:rPr>
          <w:rtl/>
          <w:lang w:bidi="he-IL"/>
        </w:rPr>
        <w:t>למרות שהדגש הוא על רכיבי</w:t>
      </w:r>
      <w:r w:rsidRPr="00575CAB">
        <w:t xml:space="preserve"> backend, </w:t>
      </w:r>
      <w:r w:rsidRPr="00575CAB">
        <w:rPr>
          <w:rtl/>
          <w:lang w:bidi="he-IL"/>
        </w:rPr>
        <w:t xml:space="preserve">יש לתכנן גם כיצד יוצגו השאלות למשתמש. זה יכול להיות ממשק </w:t>
      </w:r>
      <w:proofErr w:type="spellStart"/>
      <w:r w:rsidRPr="00575CAB">
        <w:rPr>
          <w:rtl/>
          <w:lang w:bidi="he-IL"/>
        </w:rPr>
        <w:t>וובי</w:t>
      </w:r>
      <w:proofErr w:type="spellEnd"/>
      <w:r w:rsidRPr="00575CAB">
        <w:t xml:space="preserve"> (</w:t>
      </w:r>
      <w:r w:rsidRPr="00575CAB">
        <w:rPr>
          <w:rtl/>
          <w:lang w:bidi="he-IL"/>
        </w:rPr>
        <w:t>למשל יישום מבוסס</w:t>
      </w:r>
      <w:r w:rsidRPr="00575CAB">
        <w:t xml:space="preserve"> Flask/</w:t>
      </w:r>
      <w:proofErr w:type="spellStart"/>
      <w:r w:rsidRPr="00575CAB">
        <w:t>Streamlit</w:t>
      </w:r>
      <w:proofErr w:type="spellEnd"/>
      <w:r w:rsidRPr="00575CAB">
        <w:t xml:space="preserve">) </w:t>
      </w:r>
      <w:r w:rsidRPr="00575CAB">
        <w:rPr>
          <w:rtl/>
          <w:lang w:bidi="he-IL"/>
        </w:rPr>
        <w:t>או אפליקציה שולחנית. הממשק יציג בכל פעם תרשים אק"ג (כתמונה סטטית או כגרף אינטראקטיבי) עם טקסט השאלה ומתחתיו 4 אפשרויות. לאחר בחירת התשובה, המערכת תחשוף את ההסבר המלא לאותה שאלה. מומלץ לכלול כפתורים למעבר לשאלה הבאה, וסטטיסטיקות בסיסיות (ניקוד, התקדמות וכו')</w:t>
      </w:r>
      <w:r w:rsidRPr="00575CAB">
        <w:t xml:space="preserve">. </w:t>
      </w:r>
      <w:r w:rsidRPr="00575CAB">
        <w:rPr>
          <w:b/>
          <w:bCs/>
          <w:rtl/>
          <w:lang w:bidi="he-IL"/>
        </w:rPr>
        <w:t>הערה</w:t>
      </w:r>
      <w:r w:rsidRPr="00575CAB">
        <w:rPr>
          <w:b/>
          <w:bCs/>
        </w:rPr>
        <w:t>:</w:t>
      </w:r>
      <w:r w:rsidRPr="00575CAB">
        <w:t xml:space="preserve"> </w:t>
      </w:r>
      <w:r w:rsidRPr="00575CAB">
        <w:rPr>
          <w:rtl/>
          <w:lang w:bidi="he-IL"/>
        </w:rPr>
        <w:t>הממשק עצמו יכול להיבנות בשלב שני, אך חשוב שהארכיטקטורה תאפשר שילובו בקלות (למשל, ע"י הפרדת מחולל השאלות מלוגיקת התצוגה)</w:t>
      </w:r>
      <w:r w:rsidRPr="00575CAB">
        <w:t>.</w:t>
      </w:r>
    </w:p>
    <w:p w14:paraId="7C2C3E20" w14:textId="77777777" w:rsidR="00575CAB" w:rsidRPr="00575CAB" w:rsidRDefault="00575CAB" w:rsidP="00575CAB">
      <w:pPr>
        <w:bidi/>
      </w:pPr>
      <w:r w:rsidRPr="00575CAB">
        <w:rPr>
          <w:i/>
          <w:iCs/>
          <w:rtl/>
          <w:lang w:bidi="he-IL"/>
        </w:rPr>
        <w:t>הערת ארכיטקטורה</w:t>
      </w:r>
      <w:r w:rsidRPr="00575CAB">
        <w:rPr>
          <w:i/>
          <w:iCs/>
        </w:rPr>
        <w:t>:</w:t>
      </w:r>
      <w:r w:rsidRPr="00575CAB">
        <w:t xml:space="preserve"> </w:t>
      </w:r>
      <w:r w:rsidRPr="00575CAB">
        <w:rPr>
          <w:rtl/>
          <w:lang w:bidi="he-IL"/>
        </w:rPr>
        <w:t>ניתן לארוז את הרכיבים הנ"ל בספריות/מחלקות נפרדות. למשל, קובץ ראשי</w:t>
      </w:r>
      <w:r w:rsidRPr="00575CAB">
        <w:rPr>
          <w:rtl/>
        </w:rPr>
        <w:t xml:space="preserve"> </w:t>
      </w:r>
      <w:r w:rsidRPr="00575CAB">
        <w:t xml:space="preserve">ecg_quiz_generator.py </w:t>
      </w:r>
      <w:r w:rsidRPr="00575CAB">
        <w:rPr>
          <w:rtl/>
          <w:lang w:bidi="he-IL"/>
        </w:rPr>
        <w:t xml:space="preserve">שיקרא לפונקציות מתוך </w:t>
      </w:r>
      <w:proofErr w:type="spellStart"/>
      <w:r w:rsidRPr="00575CAB">
        <w:rPr>
          <w:rtl/>
          <w:lang w:bidi="he-IL"/>
        </w:rPr>
        <w:t>מודולי</w:t>
      </w:r>
      <w:proofErr w:type="spellEnd"/>
      <w:r w:rsidRPr="00575CAB">
        <w:rPr>
          <w:rtl/>
          <w:lang w:bidi="he-IL"/>
        </w:rPr>
        <w:t xml:space="preserve"> עזר</w:t>
      </w:r>
      <w:r w:rsidRPr="00575CAB">
        <w:t xml:space="preserve"> (data_loader.py, image_generator.py, quiz_generator.py, explanation_generator.py). </w:t>
      </w:r>
      <w:r w:rsidRPr="00575CAB">
        <w:rPr>
          <w:rtl/>
          <w:lang w:bidi="he-IL"/>
        </w:rPr>
        <w:t>בצורה זו, כל חלק של המערכת ניתן לבדיקה ואחזקה בנפרד. כמו כן, רצוי להוסיף</w:t>
      </w:r>
      <w:r w:rsidRPr="00575CAB">
        <w:rPr>
          <w:rtl/>
        </w:rPr>
        <w:t xml:space="preserve"> </w:t>
      </w:r>
      <w:r w:rsidRPr="00575CAB">
        <w:rPr>
          <w:b/>
          <w:bCs/>
          <w:rtl/>
          <w:lang w:bidi="he-IL"/>
        </w:rPr>
        <w:t>מודול לוגים</w:t>
      </w:r>
      <w:r w:rsidRPr="00575CAB">
        <w:rPr>
          <w:b/>
          <w:bCs/>
        </w:rPr>
        <w:t xml:space="preserve"> (Logger)</w:t>
      </w:r>
      <w:r w:rsidRPr="00575CAB">
        <w:t xml:space="preserve"> </w:t>
      </w:r>
      <w:r w:rsidRPr="00575CAB">
        <w:rPr>
          <w:rtl/>
          <w:lang w:bidi="he-IL"/>
        </w:rPr>
        <w:t>שיתעד תקלות או בעיות (כגון כשל בטעינת קובץ נתונים או יצירת תמונה) לקובץ לוג ייעודי</w:t>
      </w:r>
      <w:r w:rsidRPr="00575CAB">
        <w:t xml:space="preserve"> (</w:t>
      </w:r>
      <w:hyperlink w:history="1">
        <w:r w:rsidRPr="00575CAB">
          <w:rPr>
            <w:rStyle w:val="Hyperlink"/>
            <w:rtl/>
            <w:lang w:bidi="he-IL"/>
          </w:rPr>
          <w:t>אפיון</w:t>
        </w:r>
        <w:r w:rsidRPr="00575CAB">
          <w:rPr>
            <w:rStyle w:val="Hyperlink"/>
          </w:rPr>
          <w:t xml:space="preserve"> ECG.docx</w:t>
        </w:r>
      </w:hyperlink>
      <w:r w:rsidRPr="00575CAB">
        <w:t xml:space="preserve">), </w:t>
      </w:r>
      <w:r w:rsidRPr="00575CAB">
        <w:rPr>
          <w:rtl/>
          <w:lang w:bidi="he-IL"/>
        </w:rPr>
        <w:t xml:space="preserve">כדי לסייע </w:t>
      </w:r>
      <w:proofErr w:type="spellStart"/>
      <w:r w:rsidRPr="00575CAB">
        <w:rPr>
          <w:rtl/>
          <w:lang w:bidi="he-IL"/>
        </w:rPr>
        <w:t>בדיבאגינג</w:t>
      </w:r>
      <w:proofErr w:type="spellEnd"/>
      <w:r w:rsidRPr="00575CAB">
        <w:rPr>
          <w:rtl/>
          <w:lang w:bidi="he-IL"/>
        </w:rPr>
        <w:t xml:space="preserve"> ובאמינות המערכת</w:t>
      </w:r>
      <w:r w:rsidRPr="00575CAB">
        <w:t>.</w:t>
      </w:r>
    </w:p>
    <w:p w14:paraId="48585C8B" w14:textId="77777777" w:rsidR="00575CAB" w:rsidRPr="00575CAB" w:rsidRDefault="00575CAB" w:rsidP="00575CAB">
      <w:pPr>
        <w:bidi/>
        <w:rPr>
          <w:b/>
          <w:bCs/>
        </w:rPr>
      </w:pPr>
      <w:r w:rsidRPr="00575CAB">
        <w:rPr>
          <w:b/>
          <w:bCs/>
          <w:rtl/>
          <w:lang w:bidi="he-IL"/>
        </w:rPr>
        <w:t>תהליך יצירת שאלה ובחירת מסיחים</w:t>
      </w:r>
    </w:p>
    <w:p w14:paraId="00E31159" w14:textId="77777777" w:rsidR="00575CAB" w:rsidRPr="00575CAB" w:rsidRDefault="00575CAB" w:rsidP="00575CAB">
      <w:pPr>
        <w:bidi/>
      </w:pPr>
      <w:r w:rsidRPr="00575CAB">
        <w:rPr>
          <w:rtl/>
          <w:lang w:bidi="he-IL"/>
        </w:rPr>
        <w:t>יצירת שאלה אמריקאית מכל רשומת אק"ג תתבצע במספר שלבים, במטרה להבטיח שאלה מאתגרת והגיונית</w:t>
      </w:r>
      <w:r w:rsidRPr="00575CAB">
        <w:t>:</w:t>
      </w:r>
    </w:p>
    <w:p w14:paraId="221D366F" w14:textId="77777777" w:rsidR="00575CAB" w:rsidRPr="00575CAB" w:rsidRDefault="00575CAB" w:rsidP="00575CAB">
      <w:pPr>
        <w:numPr>
          <w:ilvl w:val="0"/>
          <w:numId w:val="2"/>
        </w:numPr>
        <w:bidi/>
      </w:pPr>
      <w:r w:rsidRPr="00575CAB">
        <w:rPr>
          <w:b/>
          <w:bCs/>
          <w:rtl/>
          <w:lang w:bidi="he-IL"/>
        </w:rPr>
        <w:t>בחירת האבחנה הנכונה</w:t>
      </w:r>
      <w:r w:rsidRPr="00575CAB">
        <w:rPr>
          <w:b/>
          <w:bCs/>
        </w:rPr>
        <w:t>:</w:t>
      </w:r>
      <w:r w:rsidRPr="00575CAB">
        <w:t xml:space="preserve"> </w:t>
      </w:r>
      <w:r w:rsidRPr="00575CAB">
        <w:rPr>
          <w:rtl/>
          <w:lang w:bidi="he-IL"/>
        </w:rPr>
        <w:t>לכל תרשים אק"ג, יש לעיתים מספר קודי אבחנה (לדוגמה, גם הפרעת קצב וגם ממצא של אוטם או הפרעה בהולכה). המערכת צריכה לקבוע מה תהיה ה"אבחנה המרכזית" שתשמש כתשובה הנכונה. ניתן לקבוע כללים כגון: לבחור בקוד האבחנתי החמור ביותר או הבולט ביותר קלינית. למשל, אם בתרשים קיימים קודים של אוטם בשריר הלב</w:t>
      </w:r>
      <w:r w:rsidRPr="00575CAB">
        <w:t xml:space="preserve"> (MI) </w:t>
      </w:r>
      <w:r w:rsidRPr="00575CAB">
        <w:rPr>
          <w:rtl/>
          <w:lang w:bidi="he-IL"/>
        </w:rPr>
        <w:t>לצד קוד של קצב סינוסי איטי, סביר שהאוטם יהיה האבחנה העיקרית לשאלה. לחלופין, ניתן להגריל אחד מהקודים של הרשומה כשאלה – ולאורך מבחן להציג את כלל ההיבטים. כך או כך, השאלה תנוסח בצורה כללית כ"הממצא העיקרי באק"ג" או "מהי האבחנה?" לגבי אותו תרשים</w:t>
      </w:r>
      <w:r w:rsidRPr="00575CAB">
        <w:t>.</w:t>
      </w:r>
    </w:p>
    <w:p w14:paraId="55BE1585" w14:textId="77777777" w:rsidR="00575CAB" w:rsidRPr="00575CAB" w:rsidRDefault="00575CAB" w:rsidP="00575CAB">
      <w:pPr>
        <w:numPr>
          <w:ilvl w:val="0"/>
          <w:numId w:val="2"/>
        </w:numPr>
        <w:bidi/>
      </w:pPr>
      <w:r w:rsidRPr="00575CAB">
        <w:rPr>
          <w:b/>
          <w:bCs/>
          <w:rtl/>
          <w:lang w:bidi="he-IL"/>
        </w:rPr>
        <w:lastRenderedPageBreak/>
        <w:t>ניסוח השאלה</w:t>
      </w:r>
      <w:r w:rsidRPr="00575CAB">
        <w:rPr>
          <w:b/>
          <w:bCs/>
        </w:rPr>
        <w:t xml:space="preserve"> (Stem):</w:t>
      </w:r>
      <w:r w:rsidRPr="00575CAB">
        <w:t xml:space="preserve"> </w:t>
      </w:r>
      <w:r w:rsidRPr="00575CAB">
        <w:rPr>
          <w:rtl/>
          <w:lang w:bidi="he-IL"/>
        </w:rPr>
        <w:t>הקפד שנוסח השאלה יהיה ברור ותמציתי. למשל</w:t>
      </w:r>
      <w:r w:rsidRPr="00575CAB">
        <w:t xml:space="preserve">: </w:t>
      </w:r>
      <w:r w:rsidRPr="00575CAB">
        <w:rPr>
          <w:i/>
          <w:iCs/>
        </w:rPr>
        <w:t>"</w:t>
      </w:r>
      <w:r w:rsidRPr="00575CAB">
        <w:rPr>
          <w:i/>
          <w:iCs/>
          <w:rtl/>
          <w:lang w:bidi="he-IL"/>
        </w:rPr>
        <w:t>מהו האבחון המתאים ביותר לאק"ג שלמטה</w:t>
      </w:r>
      <w:r w:rsidRPr="00575CAB">
        <w:rPr>
          <w:i/>
          <w:iCs/>
        </w:rPr>
        <w:t>?"</w:t>
      </w:r>
      <w:r w:rsidRPr="00575CAB">
        <w:t xml:space="preserve"> </w:t>
      </w:r>
      <w:r w:rsidRPr="00575CAB">
        <w:rPr>
          <w:rtl/>
          <w:lang w:bidi="he-IL"/>
        </w:rPr>
        <w:t>או</w:t>
      </w:r>
      <w:r w:rsidRPr="00575CAB">
        <w:rPr>
          <w:rtl/>
        </w:rPr>
        <w:t xml:space="preserve"> </w:t>
      </w:r>
      <w:r w:rsidRPr="00575CAB">
        <w:rPr>
          <w:i/>
          <w:iCs/>
        </w:rPr>
        <w:t>"</w:t>
      </w:r>
      <w:r w:rsidRPr="00575CAB">
        <w:rPr>
          <w:i/>
          <w:iCs/>
          <w:rtl/>
          <w:lang w:bidi="he-IL"/>
        </w:rPr>
        <w:t>איזו הפרעה משתקפת בתרשים האק"ג המצורף</w:t>
      </w:r>
      <w:r w:rsidRPr="00575CAB">
        <w:rPr>
          <w:i/>
          <w:iCs/>
        </w:rPr>
        <w:t>?"</w:t>
      </w:r>
      <w:r w:rsidRPr="00575CAB">
        <w:t xml:space="preserve">. </w:t>
      </w:r>
      <w:r w:rsidRPr="00575CAB">
        <w:rPr>
          <w:rtl/>
          <w:lang w:bidi="he-IL"/>
        </w:rPr>
        <w:t>יש לוודא שהשאלה ממוקדת בממצא מסוים ולא מבלבלת את הקורא. רצוי לכלול בשאלה את ההקשר הנחוץ, למשל "גבר בן 65, התלונן על כאבים בחזה..." אם משלבים נתוני מטופל בהצגת השאלה. עם זאת, אם המערכת משתמשת תמיד בנתוני המטופל, אפשר לכלול אותם כחלק מהתרשים/נתונים מוצגים ולאו דווקא בגוף השאלה</w:t>
      </w:r>
      <w:r w:rsidRPr="00575CAB">
        <w:t>.</w:t>
      </w:r>
    </w:p>
    <w:p w14:paraId="784C6272" w14:textId="77777777" w:rsidR="00575CAB" w:rsidRPr="00575CAB" w:rsidRDefault="00575CAB" w:rsidP="00575CAB">
      <w:pPr>
        <w:numPr>
          <w:ilvl w:val="0"/>
          <w:numId w:val="2"/>
        </w:numPr>
        <w:bidi/>
      </w:pPr>
      <w:r w:rsidRPr="00575CAB">
        <w:rPr>
          <w:b/>
          <w:bCs/>
          <w:rtl/>
          <w:lang w:bidi="he-IL"/>
        </w:rPr>
        <w:t>בחירת שלוש מסיחים (תשובות שגויות)</w:t>
      </w:r>
      <w:r w:rsidRPr="00575CAB">
        <w:rPr>
          <w:b/>
          <w:bCs/>
        </w:rPr>
        <w:t>:</w:t>
      </w:r>
      <w:r w:rsidRPr="00575CAB">
        <w:t xml:space="preserve"> </w:t>
      </w:r>
      <w:r w:rsidRPr="00575CAB">
        <w:rPr>
          <w:rtl/>
          <w:lang w:bidi="he-IL"/>
        </w:rPr>
        <w:t>בחירת מסיחים היא שלב קריטי בעיצוב שאלה טובה. על המסיחים להיות</w:t>
      </w:r>
      <w:r w:rsidRPr="00575CAB">
        <w:rPr>
          <w:rtl/>
        </w:rPr>
        <w:t xml:space="preserve"> </w:t>
      </w:r>
      <w:r w:rsidRPr="00575CAB">
        <w:rPr>
          <w:b/>
          <w:bCs/>
          <w:rtl/>
          <w:lang w:bidi="he-IL"/>
        </w:rPr>
        <w:t>סבירים אך לא נכונים</w:t>
      </w:r>
      <w:r w:rsidRPr="00575CAB">
        <w:t xml:space="preserve">, </w:t>
      </w:r>
      <w:r w:rsidRPr="00575CAB">
        <w:rPr>
          <w:rtl/>
          <w:lang w:bidi="he-IL"/>
        </w:rPr>
        <w:t>כדי לאתגר את הלומד מחד ולא להטעות באופן בלתי הוגן מאידך. דרך מומלצת היא להשתמש בסיווגי הקוד כדי לבחור מסיחים מאותה קטגוריה כמו התשובה הנכונה. למשל, אם התשובה הנכונה היא קצב פרפור פרוזדורים</w:t>
      </w:r>
      <w:r w:rsidRPr="00575CAB">
        <w:t xml:space="preserve"> (AFIB), </w:t>
      </w:r>
      <w:r w:rsidRPr="00575CAB">
        <w:rPr>
          <w:rtl/>
          <w:lang w:bidi="he-IL"/>
        </w:rPr>
        <w:t>המסיחים יכולים להיות קצבים חריגים אחרים</w:t>
      </w:r>
      <w:r w:rsidRPr="00575CAB">
        <w:t xml:space="preserve"> (</w:t>
      </w:r>
      <w:r w:rsidRPr="00575CAB">
        <w:rPr>
          <w:rtl/>
          <w:lang w:bidi="he-IL"/>
        </w:rPr>
        <w:t>כגון רפרוף פרוזדורים</w:t>
      </w:r>
      <w:r w:rsidRPr="00575CAB">
        <w:t xml:space="preserve"> AFLT, </w:t>
      </w:r>
      <w:proofErr w:type="spellStart"/>
      <w:r w:rsidRPr="00575CAB">
        <w:rPr>
          <w:rtl/>
          <w:lang w:bidi="he-IL"/>
        </w:rPr>
        <w:t>טכיקרדיה</w:t>
      </w:r>
      <w:proofErr w:type="spellEnd"/>
      <w:r w:rsidRPr="00575CAB">
        <w:rPr>
          <w:rtl/>
          <w:lang w:bidi="he-IL"/>
        </w:rPr>
        <w:t xml:space="preserve"> על-</w:t>
      </w:r>
      <w:proofErr w:type="spellStart"/>
      <w:r w:rsidRPr="00575CAB">
        <w:rPr>
          <w:rtl/>
          <w:lang w:bidi="he-IL"/>
        </w:rPr>
        <w:t>חדרית</w:t>
      </w:r>
      <w:proofErr w:type="spellEnd"/>
      <w:r w:rsidRPr="00575CAB">
        <w:t xml:space="preserve"> SVT, </w:t>
      </w:r>
      <w:r w:rsidRPr="00575CAB">
        <w:rPr>
          <w:rtl/>
          <w:lang w:bidi="he-IL"/>
        </w:rPr>
        <w:t>או קצב סינוסי מהיר</w:t>
      </w:r>
      <w:r w:rsidRPr="00575CAB">
        <w:t xml:space="preserve">) </w:t>
      </w:r>
      <w:r w:rsidRPr="00575CAB">
        <w:rPr>
          <w:rtl/>
          <w:lang w:bidi="he-IL"/>
        </w:rPr>
        <w:t>במקום אפשרויות שלא קשורות לקצב כלל. באופן דומה, אם התשובה היא אוטם בשריר הלב תחתון, מסיחים אפשריים יהיו אבחנות אק"ג שונות (כמו אוטם קדמי, חסם הולכה, אק"ג תקין) – מספיק קרובות כדי להיות מבלבלות ללומד שאינו בטוח. חשוב להימנע ממסיחים שהם מופרכים לחלוטין או חופפים מדי לתשובה הנכונה</w:t>
      </w:r>
      <w:r w:rsidRPr="00575CAB">
        <w:t xml:space="preserve"> (</w:t>
      </w:r>
      <w:hyperlink r:id="rId8" w:anchor=":~:text=,answer%20from%20question%20to%20question" w:history="1">
        <w:r w:rsidRPr="00575CAB">
          <w:rPr>
            <w:rStyle w:val="Hyperlink"/>
          </w:rPr>
          <w:t xml:space="preserve">Designing Quality Multiple Choice Questions | </w:t>
        </w:r>
        <w:proofErr w:type="spellStart"/>
        <w:r w:rsidRPr="00575CAB">
          <w:rPr>
            <w:rStyle w:val="Hyperlink"/>
          </w:rPr>
          <w:t>Poorvu</w:t>
        </w:r>
        <w:proofErr w:type="spellEnd"/>
        <w:r w:rsidRPr="00575CAB">
          <w:rPr>
            <w:rStyle w:val="Hyperlink"/>
          </w:rPr>
          <w:t xml:space="preserve"> Center for Teaching and Learning</w:t>
        </w:r>
      </w:hyperlink>
      <w:r w:rsidRPr="00575CAB">
        <w:t xml:space="preserve">). </w:t>
      </w:r>
      <w:r w:rsidRPr="00575CAB">
        <w:rPr>
          <w:rtl/>
          <w:lang w:bidi="he-IL"/>
        </w:rPr>
        <w:t>מומלץ לשלב בכל מסיח רכיב שמקורו בקוד אמיתי מהמאגר (להגדיל את האותנטיות), אך לוודא שלא מדובר בקוד שמופיע באמת ברשומת האק"ג הזו (כדי שלא יציגו יותר מאבחנה אמיתית אחת). ניתן להשתמש ב־</w:t>
      </w:r>
      <w:r w:rsidRPr="00575CAB">
        <w:t xml:space="preserve">scp_statements.csv </w:t>
      </w:r>
      <w:r w:rsidRPr="00575CAB">
        <w:rPr>
          <w:rtl/>
          <w:lang w:bidi="he-IL"/>
        </w:rPr>
        <w:t>כדי לשאוב רשימת קודים מאותה קטגוריית-על. למשל, אם האבחנה הנכונה היא מקטגוריית</w:t>
      </w:r>
      <w:r w:rsidRPr="00575CAB">
        <w:rPr>
          <w:rtl/>
        </w:rPr>
        <w:t xml:space="preserve"> </w:t>
      </w:r>
      <w:r w:rsidRPr="00575CAB">
        <w:rPr>
          <w:i/>
          <w:iCs/>
        </w:rPr>
        <w:t>rhythm</w:t>
      </w:r>
      <w:r w:rsidRPr="00575CAB">
        <w:t xml:space="preserve"> </w:t>
      </w:r>
      <w:r w:rsidRPr="00575CAB">
        <w:rPr>
          <w:rtl/>
        </w:rPr>
        <w:t>(</w:t>
      </w:r>
      <w:r w:rsidRPr="00575CAB">
        <w:rPr>
          <w:rtl/>
          <w:lang w:bidi="he-IL"/>
        </w:rPr>
        <w:t>הפרעות קצב), לבחור עוד 3 קודים מקטגוריית</w:t>
      </w:r>
      <w:r w:rsidRPr="00575CAB">
        <w:t xml:space="preserve"> rhythm </w:t>
      </w:r>
      <w:r w:rsidRPr="00575CAB">
        <w:rPr>
          <w:rtl/>
          <w:lang w:bidi="he-IL"/>
        </w:rPr>
        <w:t>כמסיחים</w:t>
      </w:r>
      <w:r w:rsidRPr="00575CAB">
        <w:t>.</w:t>
      </w:r>
    </w:p>
    <w:p w14:paraId="2569B0BE" w14:textId="77777777" w:rsidR="00575CAB" w:rsidRPr="00575CAB" w:rsidRDefault="00575CAB" w:rsidP="00575CAB">
      <w:pPr>
        <w:numPr>
          <w:ilvl w:val="0"/>
          <w:numId w:val="2"/>
        </w:numPr>
        <w:bidi/>
      </w:pPr>
      <w:r w:rsidRPr="00575CAB">
        <w:rPr>
          <w:b/>
          <w:bCs/>
          <w:rtl/>
          <w:lang w:bidi="he-IL"/>
        </w:rPr>
        <w:t>הצגה וערבוב</w:t>
      </w:r>
      <w:r w:rsidRPr="00575CAB">
        <w:rPr>
          <w:b/>
          <w:bCs/>
        </w:rPr>
        <w:t>:</w:t>
      </w:r>
      <w:r w:rsidRPr="00575CAB">
        <w:t xml:space="preserve"> </w:t>
      </w:r>
      <w:r w:rsidRPr="00575CAB">
        <w:rPr>
          <w:rtl/>
          <w:lang w:bidi="he-IL"/>
        </w:rPr>
        <w:t>לאחר שיש ארבע אפשרויות (תשובה נכונה + 3 מסיחים), יש לערבב אותן בסדר אקראי בכל שאלה, כדי למנוע הטיה של מיקום התשובה הנכונה. במבני הנתונים, אפשר לסמן איזה מבין הארבע הוא הנכון (למשל אינדקס או ערך). בשלב התצוגה למשתמש, ודא שכל האפשרויות מוצגות בפורמט אחיד (למשל כל האפשרויות הן שמות אבחנות תמציתיים בני מילה-שתיים)</w:t>
      </w:r>
      <w:r w:rsidRPr="00575CAB">
        <w:t>.</w:t>
      </w:r>
    </w:p>
    <w:p w14:paraId="62AE3047" w14:textId="77777777" w:rsidR="00575CAB" w:rsidRPr="00575CAB" w:rsidRDefault="00575CAB" w:rsidP="00575CAB">
      <w:pPr>
        <w:numPr>
          <w:ilvl w:val="0"/>
          <w:numId w:val="2"/>
        </w:numPr>
        <w:bidi/>
      </w:pPr>
      <w:r w:rsidRPr="00575CAB">
        <w:rPr>
          <w:b/>
          <w:bCs/>
          <w:rtl/>
          <w:lang w:bidi="he-IL"/>
        </w:rPr>
        <w:t>דוגמא למסיחים מבוססי בלבול נפוץ</w:t>
      </w:r>
      <w:r w:rsidRPr="00575CAB">
        <w:rPr>
          <w:b/>
          <w:bCs/>
        </w:rPr>
        <w:t>:</w:t>
      </w:r>
      <w:r w:rsidRPr="00575CAB">
        <w:t xml:space="preserve"> </w:t>
      </w:r>
      <w:r w:rsidRPr="00575CAB">
        <w:rPr>
          <w:rtl/>
          <w:lang w:bidi="he-IL"/>
        </w:rPr>
        <w:t>נניח תרשים אק"ג שמציג פרפור פרוזדורים מהיר. תשובה נכונה: "פרפור פרוזדורים</w:t>
      </w:r>
      <w:r w:rsidRPr="00575CAB">
        <w:t xml:space="preserve"> (AFIB)". </w:t>
      </w:r>
      <w:r w:rsidRPr="00575CAB">
        <w:rPr>
          <w:rtl/>
          <w:lang w:bidi="he-IL"/>
        </w:rPr>
        <w:t>מסיחים אפשריים: "רפרוף פרוזדורים</w:t>
      </w:r>
      <w:r w:rsidRPr="00575CAB">
        <w:t xml:space="preserve"> (</w:t>
      </w:r>
      <w:proofErr w:type="spellStart"/>
      <w:r w:rsidRPr="00575CAB">
        <w:t>AFLutter</w:t>
      </w:r>
      <w:proofErr w:type="spellEnd"/>
      <w:r w:rsidRPr="00575CAB">
        <w:t>)", "</w:t>
      </w:r>
      <w:proofErr w:type="spellStart"/>
      <w:r w:rsidRPr="00575CAB">
        <w:rPr>
          <w:rtl/>
          <w:lang w:bidi="he-IL"/>
        </w:rPr>
        <w:t>טכיקרדיה</w:t>
      </w:r>
      <w:proofErr w:type="spellEnd"/>
      <w:r w:rsidRPr="00575CAB">
        <w:rPr>
          <w:rtl/>
          <w:lang w:bidi="he-IL"/>
        </w:rPr>
        <w:t xml:space="preserve"> על-</w:t>
      </w:r>
      <w:proofErr w:type="spellStart"/>
      <w:r w:rsidRPr="00575CAB">
        <w:rPr>
          <w:rtl/>
          <w:lang w:bidi="he-IL"/>
        </w:rPr>
        <w:t>חדרית</w:t>
      </w:r>
      <w:proofErr w:type="spellEnd"/>
      <w:r w:rsidRPr="00575CAB">
        <w:t xml:space="preserve"> (SVT)", "</w:t>
      </w:r>
      <w:r w:rsidRPr="00575CAB">
        <w:rPr>
          <w:rtl/>
          <w:lang w:bidi="he-IL"/>
        </w:rPr>
        <w:t>קצב סינוסי בלתי סדיר" – כולם מצבים שיכולים לבלבל סטודנט שאינו בקיא (למשל בלבול בין פרפור לרפרוף), אך רק אחד נכון לתרשים. דוגמה נוספת: תרשים עם סימני</w:t>
      </w:r>
      <w:r w:rsidRPr="00575CAB">
        <w:rPr>
          <w:rtl/>
        </w:rPr>
        <w:t xml:space="preserve"> </w:t>
      </w:r>
      <w:r w:rsidRPr="00575CAB">
        <w:rPr>
          <w:b/>
          <w:bCs/>
        </w:rPr>
        <w:t>LBBB</w:t>
      </w:r>
      <w:r w:rsidRPr="00575CAB">
        <w:t xml:space="preserve"> </w:t>
      </w:r>
      <w:r w:rsidRPr="00575CAB">
        <w:rPr>
          <w:rtl/>
        </w:rPr>
        <w:t>(</w:t>
      </w:r>
      <w:r w:rsidRPr="00575CAB">
        <w:rPr>
          <w:rtl/>
          <w:lang w:bidi="he-IL"/>
        </w:rPr>
        <w:t>חסם צרור שמאלי מלא) – תשובה: "חסם צרור שמאלי מלא"; מסיחים: "חסם צרור ימני</w:t>
      </w:r>
      <w:r w:rsidRPr="00575CAB">
        <w:t xml:space="preserve"> (RBBB)", "</w:t>
      </w:r>
      <w:r w:rsidRPr="00575CAB">
        <w:rPr>
          <w:rtl/>
          <w:lang w:bidi="he-IL"/>
        </w:rPr>
        <w:t xml:space="preserve">היפרטרופיה </w:t>
      </w:r>
      <w:proofErr w:type="spellStart"/>
      <w:r w:rsidRPr="00575CAB">
        <w:rPr>
          <w:rtl/>
          <w:lang w:bidi="he-IL"/>
        </w:rPr>
        <w:t>חדרית</w:t>
      </w:r>
      <w:proofErr w:type="spellEnd"/>
      <w:r w:rsidRPr="00575CAB">
        <w:rPr>
          <w:rtl/>
          <w:lang w:bidi="he-IL"/>
        </w:rPr>
        <w:t xml:space="preserve"> שמאלית</w:t>
      </w:r>
      <w:r w:rsidRPr="00575CAB">
        <w:t xml:space="preserve"> (LVH)", "</w:t>
      </w:r>
      <w:r w:rsidRPr="00575CAB">
        <w:rPr>
          <w:rtl/>
          <w:lang w:bidi="he-IL"/>
        </w:rPr>
        <w:t>אק"ג תקין". כאן שני המסיחים הראשונים חולקים חלק מהתכונות</w:t>
      </w:r>
      <w:r w:rsidRPr="00575CAB">
        <w:t xml:space="preserve"> (QRS </w:t>
      </w:r>
      <w:r w:rsidRPr="00575CAB">
        <w:rPr>
          <w:rtl/>
          <w:lang w:bidi="he-IL"/>
        </w:rPr>
        <w:t>רחב ב</w:t>
      </w:r>
      <w:r w:rsidRPr="00575CAB">
        <w:t xml:space="preserve">-LBBB </w:t>
      </w:r>
      <w:r w:rsidRPr="00575CAB">
        <w:rPr>
          <w:rtl/>
          <w:lang w:bidi="he-IL"/>
        </w:rPr>
        <w:t>ובר</w:t>
      </w:r>
      <w:r w:rsidRPr="00575CAB">
        <w:t xml:space="preserve">BBB, </w:t>
      </w:r>
      <w:r w:rsidRPr="00575CAB">
        <w:rPr>
          <w:rtl/>
          <w:lang w:bidi="he-IL"/>
        </w:rPr>
        <w:t>מתח חשמלי גבוה ב</w:t>
      </w:r>
      <w:r w:rsidRPr="00575CAB">
        <w:t xml:space="preserve">-LVH </w:t>
      </w:r>
      <w:r w:rsidRPr="00575CAB">
        <w:rPr>
          <w:rtl/>
          <w:lang w:bidi="he-IL"/>
        </w:rPr>
        <w:t>יכול להזכיר</w:t>
      </w:r>
      <w:r w:rsidRPr="00575CAB">
        <w:t xml:space="preserve"> QRS </w:t>
      </w:r>
      <w:r w:rsidRPr="00575CAB">
        <w:rPr>
          <w:rtl/>
          <w:lang w:bidi="he-IL"/>
        </w:rPr>
        <w:t>רחב</w:t>
      </w:r>
      <w:r w:rsidRPr="00575CAB">
        <w:t xml:space="preserve">), </w:t>
      </w:r>
      <w:r w:rsidRPr="00575CAB">
        <w:rPr>
          <w:rtl/>
          <w:lang w:bidi="he-IL"/>
        </w:rPr>
        <w:t>והמסיח השלישי של "תקין" נועד לבחון שהלומד אכן מזהה שהאק"ג פתולוגי</w:t>
      </w:r>
      <w:r w:rsidRPr="00575CAB">
        <w:t>.</w:t>
      </w:r>
    </w:p>
    <w:p w14:paraId="4F7F0A07" w14:textId="77777777" w:rsidR="00575CAB" w:rsidRPr="00575CAB" w:rsidRDefault="00575CAB" w:rsidP="00575CAB">
      <w:pPr>
        <w:numPr>
          <w:ilvl w:val="0"/>
          <w:numId w:val="2"/>
        </w:numPr>
        <w:bidi/>
      </w:pPr>
      <w:r w:rsidRPr="00575CAB">
        <w:rPr>
          <w:b/>
          <w:bCs/>
          <w:rtl/>
          <w:lang w:bidi="he-IL"/>
        </w:rPr>
        <w:t>התאמת רמת הקושי</w:t>
      </w:r>
      <w:r w:rsidRPr="00575CAB">
        <w:rPr>
          <w:b/>
          <w:bCs/>
        </w:rPr>
        <w:t>:</w:t>
      </w:r>
      <w:r w:rsidRPr="00575CAB">
        <w:t xml:space="preserve"> </w:t>
      </w:r>
      <w:r w:rsidRPr="00575CAB">
        <w:rPr>
          <w:rtl/>
          <w:lang w:bidi="he-IL"/>
        </w:rPr>
        <w:t xml:space="preserve">ניתן לקבוע כללים דינמיים לבחירת המסיחים כדי לשלוט ברמת הקושי. לדוגמה, עבור מתחילים – לבחור מסיחים "קלילים" יותר (שונים יותר מהתשובה הנכונה). עבור </w:t>
      </w:r>
      <w:r w:rsidRPr="00575CAB">
        <w:rPr>
          <w:rtl/>
          <w:lang w:bidi="he-IL"/>
        </w:rPr>
        <w:lastRenderedPageBreak/>
        <w:t xml:space="preserve">מתקדמים – מסיחים דומים מאוד לתשובה הנכונה. בנוסף, המערכת יכולה </w:t>
      </w:r>
      <w:proofErr w:type="spellStart"/>
      <w:r w:rsidRPr="00575CAB">
        <w:rPr>
          <w:rtl/>
          <w:lang w:bidi="he-IL"/>
        </w:rPr>
        <w:t>לנטר</w:t>
      </w:r>
      <w:proofErr w:type="spellEnd"/>
      <w:r w:rsidRPr="00575CAB">
        <w:rPr>
          <w:rtl/>
          <w:lang w:bidi="he-IL"/>
        </w:rPr>
        <w:t xml:space="preserve"> בחירות נפוצות שגויות של משתמשים ולשפר את המסיחים בהתאם (כדי ללכוד טעויות נפוצות). בטווח הארוך, אפשר אף להשתמש במודלי</w:t>
      </w:r>
      <w:r w:rsidRPr="00575CAB">
        <w:t xml:space="preserve"> AI </w:t>
      </w:r>
      <w:r w:rsidRPr="00575CAB">
        <w:rPr>
          <w:rtl/>
          <w:lang w:bidi="he-IL"/>
        </w:rPr>
        <w:t>ליצירת מסיחים מתוחכמים המבוססים על טקסט חופשי</w:t>
      </w:r>
      <w:r w:rsidRPr="00575CAB">
        <w:t xml:space="preserve"> (</w:t>
      </w:r>
      <w:r w:rsidRPr="00575CAB">
        <w:rPr>
          <w:rtl/>
          <w:lang w:bidi="he-IL"/>
        </w:rPr>
        <w:t>למשל לתת ל</w:t>
      </w:r>
      <w:r w:rsidRPr="00575CAB">
        <w:t xml:space="preserve">-GPT-4 </w:t>
      </w:r>
      <w:r w:rsidRPr="00575CAB">
        <w:rPr>
          <w:rtl/>
          <w:lang w:bidi="he-IL"/>
        </w:rPr>
        <w:t>לתאר אבחנה שגויה באופן אמין</w:t>
      </w:r>
      <w:r w:rsidRPr="00575CAB">
        <w:t xml:space="preserve">) – </w:t>
      </w:r>
      <w:r w:rsidRPr="00575CAB">
        <w:rPr>
          <w:b/>
          <w:bCs/>
          <w:rtl/>
          <w:lang w:bidi="he-IL"/>
        </w:rPr>
        <w:t>הרחבה אפשרית</w:t>
      </w:r>
      <w:r w:rsidRPr="00575CAB">
        <w:rPr>
          <w:rtl/>
        </w:rPr>
        <w:t xml:space="preserve"> </w:t>
      </w:r>
      <w:r w:rsidRPr="00575CAB">
        <w:rPr>
          <w:rtl/>
          <w:lang w:bidi="he-IL"/>
        </w:rPr>
        <w:t>לשיפור הגיוון של השאלות</w:t>
      </w:r>
      <w:r w:rsidRPr="00575CAB">
        <w:t xml:space="preserve"> (</w:t>
      </w:r>
      <w:hyperlink w:history="1">
        <w:r w:rsidRPr="00575CAB">
          <w:rPr>
            <w:rStyle w:val="Hyperlink"/>
            <w:rtl/>
            <w:lang w:bidi="he-IL"/>
          </w:rPr>
          <w:t>אפיון</w:t>
        </w:r>
        <w:r w:rsidRPr="00575CAB">
          <w:rPr>
            <w:rStyle w:val="Hyperlink"/>
          </w:rPr>
          <w:t xml:space="preserve"> ECG.docx</w:t>
        </w:r>
      </w:hyperlink>
      <w:r w:rsidRPr="00575CAB">
        <w:t>).</w:t>
      </w:r>
    </w:p>
    <w:p w14:paraId="57B0A082" w14:textId="77777777" w:rsidR="00575CAB" w:rsidRPr="00575CAB" w:rsidRDefault="00575CAB" w:rsidP="00575CAB">
      <w:pPr>
        <w:bidi/>
        <w:rPr>
          <w:b/>
          <w:bCs/>
        </w:rPr>
      </w:pPr>
      <w:r w:rsidRPr="00575CAB">
        <w:rPr>
          <w:b/>
          <w:bCs/>
          <w:rtl/>
          <w:lang w:bidi="he-IL"/>
        </w:rPr>
        <w:t>יצירת טקסט תיאורי ברור עבור כל תרשים</w:t>
      </w:r>
      <w:r w:rsidRPr="00575CAB">
        <w:rPr>
          <w:b/>
          <w:bCs/>
        </w:rPr>
        <w:t xml:space="preserve"> ECG</w:t>
      </w:r>
    </w:p>
    <w:p w14:paraId="2E0A7FA2" w14:textId="77777777" w:rsidR="00575CAB" w:rsidRPr="00575CAB" w:rsidRDefault="00575CAB" w:rsidP="00575CAB">
      <w:pPr>
        <w:bidi/>
      </w:pPr>
      <w:r w:rsidRPr="00575CAB">
        <w:rPr>
          <w:rtl/>
          <w:lang w:bidi="he-IL"/>
        </w:rPr>
        <w:t>אחד המרכיבים המרכזיים בלמידה אפקטיבית הוא המשוב המוסבר. לאחר שהמשתמש ענה על שאלה (נכון או לא נכון), המערכת צריכה להציג הסבר מילולי ברור ושלם המבוסס על אותו תרשים. להלן עקרונות ליצירת טקסט תיאורי לכל רשומת אק"ג</w:t>
      </w:r>
      <w:r w:rsidRPr="00575CAB">
        <w:t>:</w:t>
      </w:r>
    </w:p>
    <w:p w14:paraId="63CF2C9C" w14:textId="77777777" w:rsidR="00575CAB" w:rsidRPr="00575CAB" w:rsidRDefault="00575CAB" w:rsidP="00575CAB">
      <w:pPr>
        <w:numPr>
          <w:ilvl w:val="0"/>
          <w:numId w:val="3"/>
        </w:numPr>
        <w:bidi/>
      </w:pPr>
      <w:r w:rsidRPr="00575CAB">
        <w:rPr>
          <w:b/>
          <w:bCs/>
          <w:rtl/>
          <w:lang w:bidi="he-IL"/>
        </w:rPr>
        <w:t>שליפת מידע קליני מהמאגר</w:t>
      </w:r>
      <w:r w:rsidRPr="00575CAB">
        <w:rPr>
          <w:b/>
          <w:bCs/>
        </w:rPr>
        <w:t>:</w:t>
      </w:r>
      <w:r w:rsidRPr="00575CAB">
        <w:t xml:space="preserve"> </w:t>
      </w:r>
      <w:r w:rsidRPr="00575CAB">
        <w:rPr>
          <w:rtl/>
          <w:lang w:bidi="he-IL"/>
        </w:rPr>
        <w:t>בעזרת ה־</w:t>
      </w:r>
      <w:r w:rsidRPr="00575CAB">
        <w:t xml:space="preserve">Data Loader, </w:t>
      </w:r>
      <w:r w:rsidRPr="00575CAB">
        <w:rPr>
          <w:rtl/>
          <w:lang w:bidi="he-IL"/>
        </w:rPr>
        <w:t>נקבל עבור כל תרשים את כל המידע הזמין: קודי האבחון (לדוגמה</w:t>
      </w:r>
      <w:r w:rsidRPr="00575CAB">
        <w:rPr>
          <w:rtl/>
        </w:rPr>
        <w:t xml:space="preserve"> </w:t>
      </w:r>
      <w:r w:rsidRPr="00575CAB">
        <w:t xml:space="preserve">{'AFIB': 100.0, 'LVH': 50.0}), </w:t>
      </w:r>
      <w:r w:rsidRPr="00575CAB">
        <w:rPr>
          <w:rtl/>
          <w:lang w:bidi="he-IL"/>
        </w:rPr>
        <w:t>סיווגי הקוד (איזה מהם קצב, איזה מבני-צורה וכו' – מידע שקיים ב</w:t>
      </w:r>
      <w:r w:rsidRPr="00575CAB">
        <w:t>-scp_statements.csv (</w:t>
      </w:r>
      <w:hyperlink r:id="rId9" w:anchor=":~:text=,diagnostic_subclass" w:history="1">
        <w:r w:rsidRPr="00575CAB">
          <w:rPr>
            <w:rStyle w:val="Hyperlink"/>
          </w:rPr>
          <w:t>PTB-XL, a large publicly available electrocardiography dataset v1.0.3</w:t>
        </w:r>
      </w:hyperlink>
      <w:r w:rsidRPr="00575CAB">
        <w:t xml:space="preserve">)), </w:t>
      </w:r>
      <w:r w:rsidRPr="00575CAB">
        <w:rPr>
          <w:rtl/>
          <w:lang w:bidi="he-IL"/>
        </w:rPr>
        <w:t>נתוני המטופל (גיל, מין) ונתוני ההקלטה (כגון ציר הלב</w:t>
      </w:r>
      <w:r w:rsidRPr="00575CAB">
        <w:t xml:space="preserve"> = </w:t>
      </w:r>
      <w:proofErr w:type="spellStart"/>
      <w:r w:rsidRPr="00575CAB">
        <w:t>heart_axis</w:t>
      </w:r>
      <w:proofErr w:type="spellEnd"/>
      <w:r w:rsidRPr="00575CAB">
        <w:t xml:space="preserve">, </w:t>
      </w:r>
      <w:r w:rsidRPr="00575CAB">
        <w:rPr>
          <w:rtl/>
          <w:lang w:bidi="he-IL"/>
        </w:rPr>
        <w:t>שלבי אוטם</w:t>
      </w:r>
      <w:r w:rsidRPr="00575CAB">
        <w:t xml:space="preserve"> = </w:t>
      </w:r>
      <w:proofErr w:type="spellStart"/>
      <w:r w:rsidRPr="00575CAB">
        <w:t>infarction_stadium</w:t>
      </w:r>
      <w:proofErr w:type="spellEnd"/>
      <w:r w:rsidRPr="00575CAB">
        <w:t xml:space="preserve"> </w:t>
      </w:r>
      <w:r w:rsidRPr="00575CAB">
        <w:rPr>
          <w:rtl/>
          <w:lang w:bidi="he-IL"/>
        </w:rPr>
        <w:t>אם רלוונטי, ועוד). לדוגמה</w:t>
      </w:r>
      <w:r w:rsidRPr="00575CAB">
        <w:t xml:space="preserve">, </w:t>
      </w:r>
      <w:r w:rsidRPr="00575CAB">
        <w:rPr>
          <w:b/>
          <w:bCs/>
          <w:rtl/>
          <w:lang w:bidi="he-IL"/>
        </w:rPr>
        <w:t>ציר הלב</w:t>
      </w:r>
      <w:r w:rsidRPr="00575CAB">
        <w:rPr>
          <w:rtl/>
        </w:rPr>
        <w:t xml:space="preserve"> </w:t>
      </w:r>
      <w:r w:rsidRPr="00575CAB">
        <w:t xml:space="preserve">(Axis) </w:t>
      </w:r>
      <w:r w:rsidRPr="00575CAB">
        <w:rPr>
          <w:rtl/>
          <w:lang w:bidi="he-IL"/>
        </w:rPr>
        <w:t>מחושב ע"י מכשיר האק"ג וזמין ברשומה כערך כמו</w:t>
      </w:r>
      <w:r w:rsidRPr="00575CAB">
        <w:t xml:space="preserve"> LAD/ RAD (</w:t>
      </w:r>
      <w:r w:rsidRPr="00575CAB">
        <w:rPr>
          <w:rtl/>
          <w:lang w:bidi="he-IL"/>
        </w:rPr>
        <w:t>סטיית ציר שמאלית/ימנית</w:t>
      </w:r>
      <w:r w:rsidRPr="00575CAB">
        <w:t>) (</w:t>
      </w:r>
      <w:hyperlink w:history="1">
        <w:r w:rsidRPr="00575CAB">
          <w:rPr>
            <w:rStyle w:val="Hyperlink"/>
          </w:rPr>
          <w:t>ptbxl_database.csv</w:t>
        </w:r>
      </w:hyperlink>
      <w:r w:rsidRPr="00575CAB">
        <w:t xml:space="preserve">), </w:t>
      </w:r>
      <w:r w:rsidRPr="00575CAB">
        <w:rPr>
          <w:rtl/>
          <w:lang w:bidi="he-IL"/>
        </w:rPr>
        <w:t>ויכול להיכלל בהסבר. גם</w:t>
      </w:r>
      <w:r w:rsidRPr="00575CAB">
        <w:rPr>
          <w:rtl/>
        </w:rPr>
        <w:t xml:space="preserve"> </w:t>
      </w:r>
      <w:r w:rsidRPr="00575CAB">
        <w:rPr>
          <w:b/>
          <w:bCs/>
          <w:rtl/>
          <w:lang w:bidi="he-IL"/>
        </w:rPr>
        <w:t>שלב האוטם</w:t>
      </w:r>
      <w:r w:rsidRPr="00575CAB">
        <w:rPr>
          <w:rtl/>
        </w:rPr>
        <w:t xml:space="preserve"> </w:t>
      </w:r>
      <w:r w:rsidRPr="00575CAB">
        <w:t xml:space="preserve">(Stadium I/II/III) </w:t>
      </w:r>
      <w:r w:rsidRPr="00575CAB">
        <w:rPr>
          <w:rtl/>
          <w:lang w:bidi="he-IL"/>
        </w:rPr>
        <w:t>זמין לחלק מהרשומות – למשל</w:t>
      </w:r>
      <w:r w:rsidRPr="00575CAB">
        <w:t xml:space="preserve"> Stadium I </w:t>
      </w:r>
      <w:r w:rsidRPr="00575CAB">
        <w:rPr>
          <w:rtl/>
          <w:lang w:bidi="he-IL"/>
        </w:rPr>
        <w:t>עשוי לרמז על אוטם חד, בעוד</w:t>
      </w:r>
      <w:r w:rsidRPr="00575CAB">
        <w:t xml:space="preserve"> Stadium III </w:t>
      </w:r>
      <w:r w:rsidRPr="00575CAB">
        <w:rPr>
          <w:rtl/>
          <w:lang w:bidi="he-IL"/>
        </w:rPr>
        <w:t>על ממצא ישן</w:t>
      </w:r>
      <w:r w:rsidRPr="00575CAB">
        <w:t>.</w:t>
      </w:r>
    </w:p>
    <w:p w14:paraId="1DEF56CF" w14:textId="77777777" w:rsidR="00575CAB" w:rsidRPr="00575CAB" w:rsidRDefault="00575CAB" w:rsidP="00575CAB">
      <w:pPr>
        <w:numPr>
          <w:ilvl w:val="0"/>
          <w:numId w:val="3"/>
        </w:numPr>
        <w:bidi/>
      </w:pPr>
      <w:r w:rsidRPr="00575CAB">
        <w:rPr>
          <w:b/>
          <w:bCs/>
          <w:rtl/>
          <w:lang w:bidi="he-IL"/>
        </w:rPr>
        <w:t>מבנה ההסבר הטקסטואלי</w:t>
      </w:r>
      <w:r w:rsidRPr="00575CAB">
        <w:rPr>
          <w:b/>
          <w:bCs/>
        </w:rPr>
        <w:t>:</w:t>
      </w:r>
      <w:r w:rsidRPr="00575CAB">
        <w:t xml:space="preserve"> </w:t>
      </w:r>
      <w:r w:rsidRPr="00575CAB">
        <w:rPr>
          <w:rtl/>
          <w:lang w:bidi="he-IL"/>
        </w:rPr>
        <w:t>מומלץ לבנות תבנית כללית להסבר, כדי להבטיח אחידות ושההסברים יהיו מקיפים. למשל, ניתן לחלק לפסקאות קצרות</w:t>
      </w:r>
      <w:r w:rsidRPr="00575CAB">
        <w:t>:</w:t>
      </w:r>
    </w:p>
    <w:p w14:paraId="01E1F987" w14:textId="77777777" w:rsidR="00575CAB" w:rsidRPr="00575CAB" w:rsidRDefault="00575CAB" w:rsidP="00575CAB">
      <w:pPr>
        <w:numPr>
          <w:ilvl w:val="1"/>
          <w:numId w:val="3"/>
        </w:numPr>
        <w:bidi/>
      </w:pPr>
      <w:r w:rsidRPr="00575CAB">
        <w:rPr>
          <w:b/>
          <w:bCs/>
          <w:rtl/>
          <w:lang w:bidi="he-IL"/>
        </w:rPr>
        <w:t>נתוני רקע</w:t>
      </w:r>
      <w:r w:rsidRPr="00575CAB">
        <w:rPr>
          <w:b/>
          <w:bCs/>
        </w:rPr>
        <w:t>:</w:t>
      </w:r>
      <w:r w:rsidRPr="00575CAB">
        <w:t xml:space="preserve"> </w:t>
      </w:r>
      <w:r w:rsidRPr="00575CAB">
        <w:rPr>
          <w:rtl/>
          <w:lang w:bidi="he-IL"/>
        </w:rPr>
        <w:t>תיאור גיל ומין המטופל ונסיבות ההקלטה (אם יש). לדוגמה</w:t>
      </w:r>
      <w:r w:rsidRPr="00575CAB">
        <w:t>: "</w:t>
      </w:r>
      <w:r w:rsidRPr="00575CAB">
        <w:rPr>
          <w:i/>
          <w:iCs/>
          <w:rtl/>
          <w:lang w:bidi="he-IL"/>
        </w:rPr>
        <w:t>מטופל בן 68, בזמן מנוחה, הקלטת אק"ג בת 10 שניות</w:t>
      </w:r>
      <w:r w:rsidRPr="00575CAB">
        <w:rPr>
          <w:i/>
          <w:iCs/>
        </w:rPr>
        <w:t>.</w:t>
      </w:r>
      <w:r w:rsidRPr="00575CAB">
        <w:t>"</w:t>
      </w:r>
    </w:p>
    <w:p w14:paraId="552E579B" w14:textId="77777777" w:rsidR="00575CAB" w:rsidRPr="00575CAB" w:rsidRDefault="00575CAB" w:rsidP="00575CAB">
      <w:pPr>
        <w:numPr>
          <w:ilvl w:val="1"/>
          <w:numId w:val="3"/>
        </w:numPr>
        <w:bidi/>
      </w:pPr>
      <w:r w:rsidRPr="00575CAB">
        <w:rPr>
          <w:b/>
          <w:bCs/>
          <w:rtl/>
          <w:lang w:bidi="he-IL"/>
        </w:rPr>
        <w:t>קצב ולב וחיבורי הבסיס</w:t>
      </w:r>
      <w:r w:rsidRPr="00575CAB">
        <w:rPr>
          <w:b/>
          <w:bCs/>
        </w:rPr>
        <w:t>:</w:t>
      </w:r>
      <w:r w:rsidRPr="00575CAB">
        <w:t xml:space="preserve"> </w:t>
      </w:r>
      <w:r w:rsidRPr="00575CAB">
        <w:rPr>
          <w:rtl/>
          <w:lang w:bidi="he-IL"/>
        </w:rPr>
        <w:t>ציון מהו קצב הלב הכללי ומקצב היסוד. אם יש קוד קצב</w:t>
      </w:r>
      <w:r w:rsidRPr="00575CAB">
        <w:t xml:space="preserve"> (rhythm) </w:t>
      </w:r>
      <w:r w:rsidRPr="00575CAB">
        <w:rPr>
          <w:rtl/>
          <w:lang w:bidi="he-IL"/>
        </w:rPr>
        <w:t xml:space="preserve">ייעודי – להשתמש בו. למשל "מקצב: פרפור פרוזדורים מהיר עם תגובה </w:t>
      </w:r>
      <w:proofErr w:type="spellStart"/>
      <w:r w:rsidRPr="00575CAB">
        <w:rPr>
          <w:rtl/>
          <w:lang w:bidi="he-IL"/>
        </w:rPr>
        <w:t>חדרית</w:t>
      </w:r>
      <w:proofErr w:type="spellEnd"/>
      <w:r w:rsidRPr="00575CAB">
        <w:rPr>
          <w:rtl/>
          <w:lang w:bidi="he-IL"/>
        </w:rPr>
        <w:t xml:space="preserve"> ~140 לדקה (בלתי סדיר)" או "קצב סינוס תקין, ~75 פעימות לדקה". את קצב הלב אפשר </w:t>
      </w:r>
      <w:proofErr w:type="spellStart"/>
      <w:r w:rsidRPr="00575CAB">
        <w:rPr>
          <w:rtl/>
          <w:lang w:bidi="he-IL"/>
        </w:rPr>
        <w:t>לאמוד</w:t>
      </w:r>
      <w:proofErr w:type="spellEnd"/>
      <w:r w:rsidRPr="00575CAB">
        <w:rPr>
          <w:rtl/>
          <w:lang w:bidi="he-IL"/>
        </w:rPr>
        <w:t>: ברשומות רבות של</w:t>
      </w:r>
      <w:r w:rsidRPr="00575CAB">
        <w:t xml:space="preserve"> PTB-XL, </w:t>
      </w:r>
      <w:r w:rsidRPr="00575CAB">
        <w:rPr>
          <w:rtl/>
          <w:lang w:bidi="he-IL"/>
        </w:rPr>
        <w:t>אם מצוין קוד כמו</w:t>
      </w:r>
      <w:r w:rsidRPr="00575CAB">
        <w:rPr>
          <w:rtl/>
        </w:rPr>
        <w:t xml:space="preserve"> </w:t>
      </w:r>
      <w:r w:rsidRPr="00575CAB">
        <w:t xml:space="preserve">SBRAD </w:t>
      </w:r>
      <w:r w:rsidRPr="00575CAB">
        <w:rPr>
          <w:rtl/>
        </w:rPr>
        <w:t>(</w:t>
      </w:r>
      <w:r w:rsidRPr="00575CAB">
        <w:rPr>
          <w:rtl/>
          <w:lang w:bidi="he-IL"/>
        </w:rPr>
        <w:t xml:space="preserve">סינוס </w:t>
      </w:r>
      <w:proofErr w:type="spellStart"/>
      <w:r w:rsidRPr="00575CAB">
        <w:rPr>
          <w:rtl/>
          <w:lang w:bidi="he-IL"/>
        </w:rPr>
        <w:t>ברדיקרדיה</w:t>
      </w:r>
      <w:proofErr w:type="spellEnd"/>
      <w:r w:rsidRPr="00575CAB">
        <w:rPr>
          <w:rtl/>
          <w:lang w:bidi="he-IL"/>
        </w:rPr>
        <w:t>) או</w:t>
      </w:r>
      <w:r w:rsidRPr="00575CAB">
        <w:rPr>
          <w:rtl/>
        </w:rPr>
        <w:t xml:space="preserve"> </w:t>
      </w:r>
      <w:r w:rsidRPr="00575CAB">
        <w:t xml:space="preserve">STACH </w:t>
      </w:r>
      <w:r w:rsidRPr="00575CAB">
        <w:rPr>
          <w:rtl/>
        </w:rPr>
        <w:t>(</w:t>
      </w:r>
      <w:r w:rsidRPr="00575CAB">
        <w:rPr>
          <w:rtl/>
          <w:lang w:bidi="he-IL"/>
        </w:rPr>
        <w:t xml:space="preserve">סינוס </w:t>
      </w:r>
      <w:proofErr w:type="spellStart"/>
      <w:r w:rsidRPr="00575CAB">
        <w:rPr>
          <w:rtl/>
          <w:lang w:bidi="he-IL"/>
        </w:rPr>
        <w:t>טכיקרדיה</w:t>
      </w:r>
      <w:proofErr w:type="spellEnd"/>
      <w:r w:rsidRPr="00575CAB">
        <w:rPr>
          <w:rtl/>
          <w:lang w:bidi="he-IL"/>
        </w:rPr>
        <w:t>) – זה רמז לקצב איטי/מהיר. ניתן גם לחשב גס את הדופק מהאות</w:t>
      </w:r>
      <w:r w:rsidRPr="00575CAB">
        <w:t xml:space="preserve"> (</w:t>
      </w:r>
      <w:r w:rsidRPr="00575CAB">
        <w:rPr>
          <w:rtl/>
          <w:lang w:bidi="he-IL"/>
        </w:rPr>
        <w:t>למשל, איתור מרווח</w:t>
      </w:r>
      <w:r w:rsidRPr="00575CAB">
        <w:t xml:space="preserve"> R-R </w:t>
      </w:r>
      <w:r w:rsidRPr="00575CAB">
        <w:rPr>
          <w:rtl/>
          <w:lang w:bidi="he-IL"/>
        </w:rPr>
        <w:t>מתוך הנתונים הגולמיים</w:t>
      </w:r>
      <w:r w:rsidRPr="00575CAB">
        <w:t xml:space="preserve">). </w:t>
      </w:r>
      <w:r w:rsidRPr="00575CAB">
        <w:rPr>
          <w:rtl/>
          <w:lang w:bidi="he-IL"/>
        </w:rPr>
        <w:t>במידה ויש</w:t>
      </w:r>
      <w:r w:rsidRPr="00575CAB">
        <w:rPr>
          <w:rtl/>
        </w:rPr>
        <w:t xml:space="preserve"> </w:t>
      </w:r>
      <w:r w:rsidRPr="00575CAB">
        <w:rPr>
          <w:b/>
          <w:bCs/>
          <w:rtl/>
          <w:lang w:bidi="he-IL"/>
        </w:rPr>
        <w:t>קוצב לב</w:t>
      </w:r>
      <w:r w:rsidRPr="00575CAB">
        <w:rPr>
          <w:b/>
          <w:bCs/>
        </w:rPr>
        <w:t xml:space="preserve"> (PACE)</w:t>
      </w:r>
      <w:r w:rsidRPr="00575CAB">
        <w:t xml:space="preserve"> </w:t>
      </w:r>
      <w:r w:rsidRPr="00575CAB">
        <w:rPr>
          <w:rtl/>
          <w:lang w:bidi="he-IL"/>
        </w:rPr>
        <w:t>או פעימות מוקדמות</w:t>
      </w:r>
      <w:r w:rsidRPr="00575CAB">
        <w:t xml:space="preserve"> (PAC/PVC) </w:t>
      </w:r>
      <w:r w:rsidRPr="00575CAB">
        <w:rPr>
          <w:rtl/>
          <w:lang w:bidi="he-IL"/>
        </w:rPr>
        <w:t>הנרשמות בקודים, יש להזכיר זאת. למשל</w:t>
      </w:r>
      <w:r w:rsidRPr="00575CAB">
        <w:t>: "</w:t>
      </w:r>
      <w:r w:rsidRPr="00575CAB">
        <w:rPr>
          <w:i/>
          <w:iCs/>
          <w:rtl/>
          <w:lang w:bidi="he-IL"/>
        </w:rPr>
        <w:t xml:space="preserve">נראים סימנים לפעימות </w:t>
      </w:r>
      <w:proofErr w:type="spellStart"/>
      <w:r w:rsidRPr="00575CAB">
        <w:rPr>
          <w:i/>
          <w:iCs/>
          <w:rtl/>
          <w:lang w:bidi="he-IL"/>
        </w:rPr>
        <w:t>חדריות</w:t>
      </w:r>
      <w:proofErr w:type="spellEnd"/>
      <w:r w:rsidRPr="00575CAB">
        <w:rPr>
          <w:i/>
          <w:iCs/>
          <w:rtl/>
          <w:lang w:bidi="he-IL"/>
        </w:rPr>
        <w:t xml:space="preserve"> מוקדמות</w:t>
      </w:r>
      <w:r w:rsidRPr="00575CAB">
        <w:rPr>
          <w:i/>
          <w:iCs/>
        </w:rPr>
        <w:t xml:space="preserve"> (PVCs) </w:t>
      </w:r>
      <w:r w:rsidRPr="00575CAB">
        <w:rPr>
          <w:i/>
          <w:iCs/>
          <w:rtl/>
          <w:lang w:bidi="he-IL"/>
        </w:rPr>
        <w:t>הפזורות בתרשים</w:t>
      </w:r>
      <w:r w:rsidRPr="00575CAB">
        <w:t>".</w:t>
      </w:r>
    </w:p>
    <w:p w14:paraId="6DE3AB8D" w14:textId="77777777" w:rsidR="00575CAB" w:rsidRPr="00575CAB" w:rsidRDefault="00575CAB" w:rsidP="00575CAB">
      <w:pPr>
        <w:numPr>
          <w:ilvl w:val="1"/>
          <w:numId w:val="3"/>
        </w:numPr>
        <w:bidi/>
      </w:pPr>
      <w:r w:rsidRPr="00575CAB">
        <w:rPr>
          <w:b/>
          <w:bCs/>
          <w:rtl/>
          <w:lang w:bidi="he-IL"/>
        </w:rPr>
        <w:t>ממצאים עיקריים באק"ג</w:t>
      </w:r>
      <w:r w:rsidRPr="00575CAB">
        <w:rPr>
          <w:b/>
          <w:bCs/>
        </w:rPr>
        <w:t>:</w:t>
      </w:r>
      <w:r w:rsidRPr="00575CAB">
        <w:t xml:space="preserve"> </w:t>
      </w:r>
      <w:r w:rsidRPr="00575CAB">
        <w:rPr>
          <w:rtl/>
          <w:lang w:bidi="he-IL"/>
        </w:rPr>
        <w:t>כאן נשתמש בקודי ה</w:t>
      </w:r>
      <w:r w:rsidRPr="00575CAB">
        <w:t xml:space="preserve">-SCP </w:t>
      </w:r>
      <w:r w:rsidRPr="00575CAB">
        <w:rPr>
          <w:rtl/>
          <w:lang w:bidi="he-IL"/>
        </w:rPr>
        <w:t>האבחנתיים והצורתיים. עבור כל קוד משמעותי, נשלב אותו בהסבר בשפה טבעית. למשל, אם אחד הקודים הוא</w:t>
      </w:r>
      <w:r w:rsidRPr="00575CAB">
        <w:rPr>
          <w:rtl/>
        </w:rPr>
        <w:t xml:space="preserve"> </w:t>
      </w:r>
      <w:r w:rsidRPr="00575CAB">
        <w:t xml:space="preserve">CLBBB </w:t>
      </w:r>
      <w:r w:rsidRPr="00575CAB">
        <w:rPr>
          <w:rtl/>
        </w:rPr>
        <w:t>(</w:t>
      </w:r>
      <w:r w:rsidRPr="00575CAB">
        <w:rPr>
          <w:rtl/>
          <w:lang w:bidi="he-IL"/>
        </w:rPr>
        <w:t>חסם צרור שמאלי מלא), נסביר את המשמעות</w:t>
      </w:r>
      <w:r w:rsidRPr="00575CAB">
        <w:t>: "</w:t>
      </w:r>
      <w:r w:rsidRPr="00575CAB">
        <w:rPr>
          <w:i/>
          <w:iCs/>
          <w:rtl/>
          <w:lang w:bidi="he-IL"/>
        </w:rPr>
        <w:t xml:space="preserve">נראה חסם מלא של הצרור השמאלי – </w:t>
      </w:r>
      <w:proofErr w:type="spellStart"/>
      <w:r w:rsidRPr="00575CAB">
        <w:rPr>
          <w:i/>
          <w:iCs/>
          <w:rtl/>
          <w:lang w:bidi="he-IL"/>
        </w:rPr>
        <w:t>קומפלקסי</w:t>
      </w:r>
      <w:proofErr w:type="spellEnd"/>
      <w:r w:rsidRPr="00575CAB">
        <w:rPr>
          <w:i/>
          <w:iCs/>
        </w:rPr>
        <w:t xml:space="preserve"> QRS </w:t>
      </w:r>
      <w:r w:rsidRPr="00575CAB">
        <w:rPr>
          <w:i/>
          <w:iCs/>
          <w:rtl/>
          <w:lang w:bidi="he-IL"/>
        </w:rPr>
        <w:t>רחבים</w:t>
      </w:r>
      <w:r w:rsidRPr="00575CAB">
        <w:rPr>
          <w:i/>
          <w:iCs/>
        </w:rPr>
        <w:t xml:space="preserve"> (≥120ms) </w:t>
      </w:r>
      <w:r w:rsidRPr="00575CAB">
        <w:rPr>
          <w:i/>
          <w:iCs/>
          <w:rtl/>
          <w:lang w:bidi="he-IL"/>
        </w:rPr>
        <w:t>עם עיוות אופייני</w:t>
      </w:r>
      <w:r w:rsidRPr="00575CAB">
        <w:rPr>
          <w:i/>
          <w:iCs/>
        </w:rPr>
        <w:t xml:space="preserve"> (</w:t>
      </w:r>
      <w:hyperlink w:history="1">
        <w:r w:rsidRPr="00575CAB">
          <w:rPr>
            <w:rStyle w:val="Hyperlink"/>
            <w:i/>
            <w:iCs/>
          </w:rPr>
          <w:t>scp_statements.csv</w:t>
        </w:r>
      </w:hyperlink>
      <w:r w:rsidRPr="00575CAB">
        <w:rPr>
          <w:i/>
          <w:iCs/>
        </w:rPr>
        <w:t>).</w:t>
      </w:r>
      <w:r w:rsidRPr="00575CAB">
        <w:t xml:space="preserve">" </w:t>
      </w:r>
      <w:r w:rsidRPr="00575CAB">
        <w:rPr>
          <w:rtl/>
          <w:lang w:bidi="he-IL"/>
        </w:rPr>
        <w:t>אם קיים קוד</w:t>
      </w:r>
      <w:r w:rsidRPr="00575CAB">
        <w:rPr>
          <w:rtl/>
        </w:rPr>
        <w:t xml:space="preserve"> </w:t>
      </w:r>
      <w:r w:rsidRPr="00575CAB">
        <w:t xml:space="preserve">LVH </w:t>
      </w:r>
      <w:r w:rsidRPr="00575CAB">
        <w:rPr>
          <w:rtl/>
        </w:rPr>
        <w:t>(</w:t>
      </w:r>
      <w:r w:rsidRPr="00575CAB">
        <w:rPr>
          <w:rtl/>
          <w:lang w:bidi="he-IL"/>
        </w:rPr>
        <w:t xml:space="preserve">היפרטרופיה </w:t>
      </w:r>
      <w:proofErr w:type="spellStart"/>
      <w:r w:rsidRPr="00575CAB">
        <w:rPr>
          <w:rtl/>
          <w:lang w:bidi="he-IL"/>
        </w:rPr>
        <w:t>חדרית</w:t>
      </w:r>
      <w:proofErr w:type="spellEnd"/>
      <w:r w:rsidRPr="00575CAB">
        <w:rPr>
          <w:rtl/>
          <w:lang w:bidi="he-IL"/>
        </w:rPr>
        <w:t xml:space="preserve"> שמאלית), נציין</w:t>
      </w:r>
      <w:r w:rsidRPr="00575CAB">
        <w:t>: "</w:t>
      </w:r>
      <w:r w:rsidRPr="00575CAB">
        <w:rPr>
          <w:i/>
          <w:iCs/>
          <w:rtl/>
          <w:lang w:bidi="he-IL"/>
        </w:rPr>
        <w:t xml:space="preserve">מתח חשמלי מוגבר המחשיד </w:t>
      </w:r>
      <w:r w:rsidRPr="00575CAB">
        <w:rPr>
          <w:i/>
          <w:iCs/>
          <w:rtl/>
          <w:lang w:bidi="he-IL"/>
        </w:rPr>
        <w:lastRenderedPageBreak/>
        <w:t>להיפרטרופיה של החדר השמאלי</w:t>
      </w:r>
      <w:r w:rsidRPr="00575CAB">
        <w:rPr>
          <w:i/>
          <w:iCs/>
        </w:rPr>
        <w:t>.</w:t>
      </w:r>
      <w:r w:rsidRPr="00575CAB">
        <w:t xml:space="preserve">" </w:t>
      </w:r>
      <w:r w:rsidRPr="00575CAB">
        <w:rPr>
          <w:rtl/>
          <w:lang w:bidi="he-IL"/>
        </w:rPr>
        <w:t xml:space="preserve">יש לשים דגש על תרגום הקוד להסבר קליני ברור. לשם כך, ניתן </w:t>
      </w:r>
      <w:proofErr w:type="spellStart"/>
      <w:r w:rsidRPr="00575CAB">
        <w:rPr>
          <w:rtl/>
          <w:lang w:bidi="he-IL"/>
        </w:rPr>
        <w:t>להעזר</w:t>
      </w:r>
      <w:proofErr w:type="spellEnd"/>
      <w:r w:rsidRPr="00575CAB">
        <w:rPr>
          <w:rtl/>
          <w:lang w:bidi="he-IL"/>
        </w:rPr>
        <w:t xml:space="preserve"> בעמודת התיאור</w:t>
      </w:r>
      <w:r w:rsidRPr="00575CAB">
        <w:t xml:space="preserve"> (description) </w:t>
      </w:r>
      <w:r w:rsidRPr="00575CAB">
        <w:rPr>
          <w:rtl/>
          <w:lang w:bidi="he-IL"/>
        </w:rPr>
        <w:t>בקובץ</w:t>
      </w:r>
      <w:r w:rsidRPr="00575CAB">
        <w:rPr>
          <w:rtl/>
        </w:rPr>
        <w:t xml:space="preserve"> </w:t>
      </w:r>
      <w:r w:rsidRPr="00575CAB">
        <w:t xml:space="preserve">scp_statements.csv </w:t>
      </w:r>
      <w:r w:rsidRPr="00575CAB">
        <w:rPr>
          <w:rtl/>
          <w:lang w:bidi="he-IL"/>
        </w:rPr>
        <w:t>המכילה תיאור טקסטואלי של כל קוד (באנגלית) – ולתרגמה לעברית. למשל, קוד</w:t>
      </w:r>
      <w:r w:rsidRPr="00575CAB">
        <w:rPr>
          <w:rtl/>
        </w:rPr>
        <w:t xml:space="preserve"> </w:t>
      </w:r>
      <w:r w:rsidRPr="00575CAB">
        <w:t xml:space="preserve">IMI </w:t>
      </w:r>
      <w:r w:rsidRPr="00575CAB">
        <w:rPr>
          <w:rtl/>
          <w:lang w:bidi="he-IL"/>
        </w:rPr>
        <w:t>מתואר כ</w:t>
      </w:r>
      <w:r w:rsidRPr="00575CAB">
        <w:t>"inferior myocardial infarction" (</w:t>
      </w:r>
      <w:hyperlink w:history="1">
        <w:r w:rsidRPr="00575CAB">
          <w:rPr>
            <w:rStyle w:val="Hyperlink"/>
          </w:rPr>
          <w:t>scp_statements.csv</w:t>
        </w:r>
      </w:hyperlink>
      <w:r w:rsidRPr="00575CAB">
        <w:t xml:space="preserve">), </w:t>
      </w:r>
      <w:r w:rsidRPr="00575CAB">
        <w:rPr>
          <w:rtl/>
          <w:lang w:bidi="he-IL"/>
        </w:rPr>
        <w:t>שניתן לתרגם "אוטם שריר הלב תחתון". אפשר אף לשלב בסוגריים את הקוד עצמו באנגלית לאחר התיאור בעברית כדי לחבר את הלומד לקידוד (לדוגמה</w:t>
      </w:r>
      <w:r w:rsidRPr="00575CAB">
        <w:t>: "</w:t>
      </w:r>
      <w:r w:rsidRPr="00575CAB">
        <w:rPr>
          <w:i/>
          <w:iCs/>
          <w:rtl/>
          <w:lang w:bidi="he-IL"/>
        </w:rPr>
        <w:t>אוטם תחתון ישן</w:t>
      </w:r>
      <w:r w:rsidRPr="00575CAB">
        <w:rPr>
          <w:i/>
          <w:iCs/>
        </w:rPr>
        <w:t xml:space="preserve"> (IMI)</w:t>
      </w:r>
      <w:r w:rsidRPr="00575CAB">
        <w:t>").</w:t>
      </w:r>
    </w:p>
    <w:p w14:paraId="523933B0" w14:textId="77777777" w:rsidR="00575CAB" w:rsidRPr="00575CAB" w:rsidRDefault="00575CAB" w:rsidP="00575CAB">
      <w:pPr>
        <w:numPr>
          <w:ilvl w:val="1"/>
          <w:numId w:val="3"/>
        </w:numPr>
        <w:bidi/>
      </w:pPr>
      <w:r w:rsidRPr="00575CAB">
        <w:rPr>
          <w:b/>
          <w:bCs/>
          <w:rtl/>
          <w:lang w:bidi="he-IL"/>
        </w:rPr>
        <w:t>סיווג וחומרה</w:t>
      </w:r>
      <w:r w:rsidRPr="00575CAB">
        <w:rPr>
          <w:b/>
          <w:bCs/>
        </w:rPr>
        <w:t>:</w:t>
      </w:r>
      <w:r w:rsidRPr="00575CAB">
        <w:t xml:space="preserve"> </w:t>
      </w:r>
      <w:r w:rsidRPr="00575CAB">
        <w:rPr>
          <w:rtl/>
          <w:lang w:bidi="he-IL"/>
        </w:rPr>
        <w:t>אם רלוונטי, ציין תחת איזה סיווג נופל כל ממצא. למשל</w:t>
      </w:r>
      <w:r w:rsidRPr="00575CAB">
        <w:t>: "</w:t>
      </w:r>
      <w:r w:rsidRPr="00575CAB">
        <w:rPr>
          <w:i/>
          <w:iCs/>
          <w:rtl/>
          <w:lang w:bidi="he-IL"/>
        </w:rPr>
        <w:t>האבחנה שייכת לקטגוריית</w:t>
      </w:r>
      <w:r w:rsidRPr="00575CAB">
        <w:rPr>
          <w:i/>
          <w:iCs/>
          <w:rtl/>
        </w:rPr>
        <w:t xml:space="preserve"> </w:t>
      </w:r>
      <w:r w:rsidRPr="00575CAB">
        <w:rPr>
          <w:b/>
          <w:bCs/>
          <w:i/>
          <w:iCs/>
          <w:rtl/>
          <w:lang w:bidi="he-IL"/>
        </w:rPr>
        <w:t>הפרעות הולכה</w:t>
      </w:r>
      <w:r w:rsidRPr="00575CAB">
        <w:rPr>
          <w:i/>
          <w:iCs/>
          <w:rtl/>
        </w:rPr>
        <w:t xml:space="preserve"> </w:t>
      </w:r>
      <w:r w:rsidRPr="00575CAB">
        <w:rPr>
          <w:i/>
          <w:iCs/>
        </w:rPr>
        <w:t>(Conduction Disturbances)</w:t>
      </w:r>
      <w:r w:rsidRPr="00575CAB">
        <w:t xml:space="preserve">", </w:t>
      </w:r>
      <w:r w:rsidRPr="00575CAB">
        <w:rPr>
          <w:rtl/>
          <w:lang w:bidi="he-IL"/>
        </w:rPr>
        <w:t>או</w:t>
      </w:r>
      <w:r w:rsidRPr="00575CAB">
        <w:t xml:space="preserve"> "</w:t>
      </w:r>
      <w:r w:rsidRPr="00575CAB">
        <w:rPr>
          <w:i/>
          <w:iCs/>
          <w:rtl/>
          <w:lang w:bidi="he-IL"/>
        </w:rPr>
        <w:t>ממצא זה הוא מסוג</w:t>
      </w:r>
      <w:r w:rsidRPr="00575CAB">
        <w:rPr>
          <w:i/>
          <w:iCs/>
          <w:rtl/>
        </w:rPr>
        <w:t xml:space="preserve"> </w:t>
      </w:r>
      <w:r w:rsidRPr="00575CAB">
        <w:rPr>
          <w:b/>
          <w:bCs/>
          <w:i/>
          <w:iCs/>
          <w:rtl/>
          <w:lang w:bidi="he-IL"/>
        </w:rPr>
        <w:t>אבחנה צוּרָתִית</w:t>
      </w:r>
      <w:r w:rsidRPr="00575CAB">
        <w:rPr>
          <w:i/>
          <w:iCs/>
          <w:rtl/>
        </w:rPr>
        <w:t xml:space="preserve"> </w:t>
      </w:r>
      <w:r w:rsidRPr="00575CAB">
        <w:rPr>
          <w:i/>
          <w:iCs/>
        </w:rPr>
        <w:t xml:space="preserve">(Form) </w:t>
      </w:r>
      <w:r w:rsidRPr="00575CAB">
        <w:rPr>
          <w:i/>
          <w:iCs/>
          <w:rtl/>
          <w:lang w:bidi="he-IL"/>
        </w:rPr>
        <w:t>המתארת שינויי</w:t>
      </w:r>
      <w:r w:rsidRPr="00575CAB">
        <w:rPr>
          <w:i/>
          <w:iCs/>
        </w:rPr>
        <w:t xml:space="preserve"> ST/T </w:t>
      </w:r>
      <w:r w:rsidRPr="00575CAB">
        <w:rPr>
          <w:i/>
          <w:iCs/>
          <w:rtl/>
          <w:lang w:bidi="he-IL"/>
        </w:rPr>
        <w:t>ללא משמעות חד-משמעית</w:t>
      </w:r>
      <w:r w:rsidRPr="00575CAB">
        <w:rPr>
          <w:i/>
          <w:iCs/>
        </w:rPr>
        <w:t>.</w:t>
      </w:r>
      <w:r w:rsidRPr="00575CAB">
        <w:t xml:space="preserve">" </w:t>
      </w:r>
      <w:r w:rsidRPr="00575CAB">
        <w:rPr>
          <w:rtl/>
          <w:lang w:bidi="he-IL"/>
        </w:rPr>
        <w:t>מידע זה קיים בעמודות</w:t>
      </w:r>
      <w:r w:rsidRPr="00575CAB">
        <w:rPr>
          <w:rtl/>
        </w:rPr>
        <w:t xml:space="preserve"> </w:t>
      </w:r>
      <w:proofErr w:type="spellStart"/>
      <w:r w:rsidRPr="00575CAB">
        <w:t>diagnostic_class</w:t>
      </w:r>
      <w:proofErr w:type="spellEnd"/>
      <w:r w:rsidRPr="00575CAB">
        <w:t xml:space="preserve"> </w:t>
      </w:r>
      <w:r w:rsidRPr="00575CAB">
        <w:rPr>
          <w:rtl/>
          <w:lang w:bidi="he-IL"/>
        </w:rPr>
        <w:t>ו</w:t>
      </w:r>
      <w:r w:rsidRPr="00575CAB">
        <w:t xml:space="preserve">-statement category </w:t>
      </w:r>
      <w:r w:rsidRPr="00575CAB">
        <w:rPr>
          <w:rtl/>
          <w:lang w:bidi="he-IL"/>
        </w:rPr>
        <w:t>שבקובץ הקודים</w:t>
      </w:r>
      <w:r w:rsidRPr="00575CAB">
        <w:t xml:space="preserve"> (</w:t>
      </w:r>
      <w:hyperlink w:history="1">
        <w:r w:rsidRPr="00575CAB">
          <w:rPr>
            <w:rStyle w:val="Hyperlink"/>
          </w:rPr>
          <w:t>scp_statements.csv</w:t>
        </w:r>
      </w:hyperlink>
      <w:r w:rsidRPr="00575CAB">
        <w:t xml:space="preserve">). </w:t>
      </w:r>
      <w:r w:rsidRPr="00575CAB">
        <w:rPr>
          <w:rtl/>
          <w:lang w:bidi="he-IL"/>
        </w:rPr>
        <w:t>למשל, קוד</w:t>
      </w:r>
      <w:r w:rsidRPr="00575CAB">
        <w:rPr>
          <w:rtl/>
        </w:rPr>
        <w:t xml:space="preserve"> </w:t>
      </w:r>
      <w:r w:rsidRPr="00575CAB">
        <w:t xml:space="preserve">LAFB </w:t>
      </w:r>
      <w:r w:rsidRPr="00575CAB">
        <w:rPr>
          <w:rtl/>
        </w:rPr>
        <w:t>(</w:t>
      </w:r>
      <w:r w:rsidRPr="00575CAB">
        <w:rPr>
          <w:rtl/>
          <w:lang w:bidi="he-IL"/>
        </w:rPr>
        <w:t>חסם צרור קדמי שמאלי) משויך לקטגוריית "הפרעות הולכה תוך-</w:t>
      </w:r>
      <w:proofErr w:type="spellStart"/>
      <w:r w:rsidRPr="00575CAB">
        <w:rPr>
          <w:rtl/>
          <w:lang w:bidi="he-IL"/>
        </w:rPr>
        <w:t>חדריות</w:t>
      </w:r>
      <w:proofErr w:type="spellEnd"/>
      <w:r w:rsidRPr="00575CAB">
        <w:t>" (Intraventricular Conduction Disturbances).</w:t>
      </w:r>
    </w:p>
    <w:p w14:paraId="7780BD54" w14:textId="77777777" w:rsidR="00575CAB" w:rsidRPr="00575CAB" w:rsidRDefault="00575CAB" w:rsidP="00575CAB">
      <w:pPr>
        <w:numPr>
          <w:ilvl w:val="1"/>
          <w:numId w:val="3"/>
        </w:numPr>
        <w:bidi/>
      </w:pPr>
      <w:r w:rsidRPr="00575CAB">
        <w:rPr>
          <w:b/>
          <w:bCs/>
          <w:rtl/>
          <w:lang w:bidi="he-IL"/>
        </w:rPr>
        <w:t>סיכום ומשמעות קלינית</w:t>
      </w:r>
      <w:r w:rsidRPr="00575CAB">
        <w:rPr>
          <w:b/>
          <w:bCs/>
        </w:rPr>
        <w:t>:</w:t>
      </w:r>
      <w:r w:rsidRPr="00575CAB">
        <w:t xml:space="preserve"> </w:t>
      </w:r>
      <w:r w:rsidRPr="00575CAB">
        <w:rPr>
          <w:rtl/>
          <w:lang w:bidi="he-IL"/>
        </w:rPr>
        <w:t>סכם את המשמעות הכוללת של הממצאים. למשל</w:t>
      </w:r>
      <w:r w:rsidRPr="00575CAB">
        <w:t>: "</w:t>
      </w:r>
      <w:r w:rsidRPr="00575CAB">
        <w:rPr>
          <w:i/>
          <w:iCs/>
          <w:rtl/>
          <w:lang w:bidi="he-IL"/>
        </w:rPr>
        <w:t>הממצאים הללו מצביעים על פרפור פרוזדורים בלתי מבוקר בשילוב עם סימני אוטם ישן בקיר תחתון. מבחינה קלינית, שילוב כזה עשוי להעיד על מחלת לב איסכמית בעבר והפרעת קצב מתמשכת הדורשת טיפול בנוגדי קרישה</w:t>
      </w:r>
      <w:r w:rsidRPr="00575CAB">
        <w:rPr>
          <w:i/>
          <w:iCs/>
        </w:rPr>
        <w:t>.</w:t>
      </w:r>
      <w:r w:rsidRPr="00575CAB">
        <w:t>"</w:t>
      </w:r>
    </w:p>
    <w:p w14:paraId="20EC29EB" w14:textId="77777777" w:rsidR="00575CAB" w:rsidRPr="00575CAB" w:rsidRDefault="00575CAB" w:rsidP="00575CAB">
      <w:pPr>
        <w:numPr>
          <w:ilvl w:val="0"/>
          <w:numId w:val="3"/>
        </w:numPr>
        <w:bidi/>
      </w:pPr>
      <w:r w:rsidRPr="00575CAB">
        <w:rPr>
          <w:b/>
          <w:bCs/>
          <w:rtl/>
          <w:lang w:bidi="he-IL"/>
        </w:rPr>
        <w:t>כתיבה בהירה ומובנית</w:t>
      </w:r>
      <w:r w:rsidRPr="00575CAB">
        <w:rPr>
          <w:b/>
          <w:bCs/>
        </w:rPr>
        <w:t>:</w:t>
      </w:r>
      <w:r w:rsidRPr="00575CAB">
        <w:t xml:space="preserve"> </w:t>
      </w:r>
      <w:r w:rsidRPr="00575CAB">
        <w:rPr>
          <w:rtl/>
          <w:lang w:bidi="he-IL"/>
        </w:rPr>
        <w:t>ההסבר צריך להיות כתוב בשפה קריאה (עברית רפואית מובנת). הימנע משימוש במונחים טכניים מדי ללא הסבר. עדיף משפטים קצרים יחסית, או נקודות, כדי שהלומד יוכל לעקוב. לדוגמה, במקום</w:t>
      </w:r>
      <w:r w:rsidRPr="00575CAB">
        <w:t xml:space="preserve"> "</w:t>
      </w:r>
      <w:r w:rsidRPr="00575CAB">
        <w:rPr>
          <w:i/>
          <w:iCs/>
        </w:rPr>
        <w:t>AV block first degree observed</w:t>
      </w:r>
      <w:r w:rsidRPr="00575CAB">
        <w:t xml:space="preserve">", </w:t>
      </w:r>
      <w:r w:rsidRPr="00575CAB">
        <w:rPr>
          <w:rtl/>
          <w:lang w:bidi="he-IL"/>
        </w:rPr>
        <w:t>לכתוב</w:t>
      </w:r>
      <w:r w:rsidRPr="00575CAB">
        <w:t xml:space="preserve"> "</w:t>
      </w:r>
      <w:r w:rsidRPr="00575CAB">
        <w:rPr>
          <w:i/>
          <w:iCs/>
          <w:rtl/>
          <w:lang w:bidi="he-IL"/>
        </w:rPr>
        <w:t>ניכר הארכת מקטע</w:t>
      </w:r>
      <w:r w:rsidRPr="00575CAB">
        <w:rPr>
          <w:i/>
          <w:iCs/>
        </w:rPr>
        <w:t xml:space="preserve"> PR </w:t>
      </w:r>
      <w:r w:rsidRPr="00575CAB">
        <w:rPr>
          <w:i/>
          <w:iCs/>
          <w:rtl/>
          <w:lang w:bidi="he-IL"/>
        </w:rPr>
        <w:t>המצביעה על חסם עליתי-חדרי מדרגה ראשונה</w:t>
      </w:r>
      <w:r w:rsidRPr="00575CAB">
        <w:t>".</w:t>
      </w:r>
    </w:p>
    <w:p w14:paraId="1F10CD27" w14:textId="77777777" w:rsidR="00575CAB" w:rsidRPr="00575CAB" w:rsidRDefault="00575CAB" w:rsidP="00575CAB">
      <w:pPr>
        <w:numPr>
          <w:ilvl w:val="0"/>
          <w:numId w:val="3"/>
        </w:numPr>
        <w:bidi/>
      </w:pPr>
      <w:r w:rsidRPr="00575CAB">
        <w:rPr>
          <w:b/>
          <w:bCs/>
          <w:rtl/>
          <w:lang w:bidi="he-IL"/>
        </w:rPr>
        <w:t>הוספת נתונים מספריים וקישורים</w:t>
      </w:r>
      <w:r w:rsidRPr="00575CAB">
        <w:rPr>
          <w:b/>
          <w:bCs/>
        </w:rPr>
        <w:t>:</w:t>
      </w:r>
      <w:r w:rsidRPr="00575CAB">
        <w:t xml:space="preserve"> </w:t>
      </w:r>
      <w:r w:rsidRPr="00575CAB">
        <w:rPr>
          <w:rtl/>
          <w:lang w:bidi="he-IL"/>
        </w:rPr>
        <w:t>במידת האפשר, שלב בהסבר פרטים כמותיים כדי להמחיש את הנקודות. אם חושב קצב הלב – ציין "≈80 לדקה". אם נמדד אורך</w:t>
      </w:r>
      <w:r w:rsidRPr="00575CAB">
        <w:t xml:space="preserve"> QRS </w:t>
      </w:r>
      <w:r w:rsidRPr="00575CAB">
        <w:rPr>
          <w:rtl/>
          <w:lang w:bidi="he-IL"/>
        </w:rPr>
        <w:t>או</w:t>
      </w:r>
      <w:r w:rsidRPr="00575CAB">
        <w:t xml:space="preserve"> QT – </w:t>
      </w:r>
      <w:r w:rsidRPr="00575CAB">
        <w:rPr>
          <w:rtl/>
          <w:lang w:bidi="he-IL"/>
        </w:rPr>
        <w:t>אפשר לציין "משך</w:t>
      </w:r>
      <w:r w:rsidRPr="00575CAB">
        <w:t xml:space="preserve"> QRS </w:t>
      </w:r>
      <w:del w:id="0" w:author="Unknown">
        <w:r w:rsidRPr="00575CAB">
          <w:delText xml:space="preserve">150ms </w:delText>
        </w:r>
        <w:r w:rsidRPr="00575CAB">
          <w:rPr>
            <w:rtl/>
          </w:rPr>
          <w:delText>(</w:delText>
        </w:r>
        <w:r w:rsidRPr="00575CAB">
          <w:rPr>
            <w:rtl/>
            <w:lang w:bidi="he-IL"/>
          </w:rPr>
          <w:delText>מוארך מהתקין)" או "מרווח</w:delText>
        </w:r>
        <w:r w:rsidRPr="00575CAB">
          <w:delText xml:space="preserve"> QT </w:delText>
        </w:r>
        <w:r w:rsidRPr="00575CAB">
          <w:rPr>
            <w:rtl/>
            <w:lang w:bidi="he-IL"/>
          </w:rPr>
          <w:delText>מתארך לגיל/מין המטופל". כמו כן, ניתן לכלול ערכי ציר לב (למשל "ציר הלב סטה שמאלה</w:delText>
        </w:r>
        <w:r w:rsidRPr="00575CAB">
          <w:delText xml:space="preserve"> (</w:delText>
        </w:r>
      </w:del>
      <w:r w:rsidRPr="00575CAB">
        <w:t xml:space="preserve"> -45°)"). </w:t>
      </w:r>
      <w:r w:rsidRPr="00575CAB">
        <w:rPr>
          <w:rtl/>
          <w:lang w:bidi="he-IL"/>
        </w:rPr>
        <w:t>בנוסף</w:t>
      </w:r>
      <w:r w:rsidRPr="00575CAB">
        <w:t xml:space="preserve">, </w:t>
      </w:r>
      <w:r w:rsidRPr="00575CAB">
        <w:rPr>
          <w:b/>
          <w:bCs/>
        </w:rPr>
        <w:t>"</w:t>
      </w:r>
      <w:r w:rsidRPr="00575CAB">
        <w:rPr>
          <w:b/>
          <w:bCs/>
          <w:rtl/>
          <w:lang w:bidi="he-IL"/>
        </w:rPr>
        <w:t>קישורים</w:t>
      </w:r>
      <w:r w:rsidRPr="00575CAB">
        <w:rPr>
          <w:b/>
          <w:bCs/>
        </w:rPr>
        <w:t>"</w:t>
      </w:r>
      <w:r w:rsidRPr="00575CAB">
        <w:t xml:space="preserve"> </w:t>
      </w:r>
      <w:r w:rsidRPr="00575CAB">
        <w:rPr>
          <w:rtl/>
          <w:lang w:bidi="he-IL"/>
        </w:rPr>
        <w:t>יכולים להיות בצורה של הפניה למונחים: למשל, לא צריך לינק אמיתי אבל אפשר לסמן מונחים חשובים בכוכבית או סוגריים עם הסבר. לדוגמה</w:t>
      </w:r>
      <w:r w:rsidRPr="00575CAB">
        <w:t>: "</w:t>
      </w:r>
      <w:r w:rsidRPr="00575CAB">
        <w:rPr>
          <w:i/>
          <w:iCs/>
        </w:rPr>
        <w:t xml:space="preserve">QT </w:t>
      </w:r>
      <w:r w:rsidRPr="00575CAB">
        <w:rPr>
          <w:i/>
          <w:iCs/>
          <w:rtl/>
          <w:lang w:bidi="he-IL"/>
        </w:rPr>
        <w:t>מוארך</w:t>
      </w:r>
      <w:r w:rsidRPr="00575CAB">
        <w:t xml:space="preserve">* </w:t>
      </w:r>
      <w:r w:rsidRPr="00575CAB">
        <w:rPr>
          <w:rtl/>
        </w:rPr>
        <w:t>(</w:t>
      </w:r>
      <w:r w:rsidRPr="00575CAB">
        <w:rPr>
          <w:rtl/>
          <w:lang w:bidi="he-IL"/>
        </w:rPr>
        <w:t>אשר עלול לגרום להפרעות קצב חמורות)..." – ובמשפט הבא להסביר מהו</w:t>
      </w:r>
      <w:r w:rsidRPr="00575CAB">
        <w:t xml:space="preserve"> QT </w:t>
      </w:r>
      <w:r w:rsidRPr="00575CAB">
        <w:rPr>
          <w:rtl/>
          <w:lang w:bidi="he-IL"/>
        </w:rPr>
        <w:t>ארוך. אם הממשק מאפשר, אפשר שבקליק על מונח יוצג</w:t>
      </w:r>
      <w:r w:rsidRPr="00575CAB">
        <w:t xml:space="preserve"> ToolTip </w:t>
      </w:r>
      <w:r w:rsidRPr="00575CAB">
        <w:rPr>
          <w:rtl/>
          <w:lang w:bidi="he-IL"/>
        </w:rPr>
        <w:t>עם הסבר או שייפתח קישור להגדרה מורחבת (כגון בערך ויקיפדיה רלוונטי או אתר רפואי)</w:t>
      </w:r>
      <w:r w:rsidRPr="00575CAB">
        <w:t>.</w:t>
      </w:r>
    </w:p>
    <w:p w14:paraId="629B0E28" w14:textId="77777777" w:rsidR="00575CAB" w:rsidRPr="00575CAB" w:rsidRDefault="00575CAB" w:rsidP="00575CAB">
      <w:pPr>
        <w:numPr>
          <w:ilvl w:val="0"/>
          <w:numId w:val="3"/>
        </w:numPr>
        <w:bidi/>
      </w:pPr>
      <w:r w:rsidRPr="00575CAB">
        <w:rPr>
          <w:b/>
          <w:bCs/>
          <w:rtl/>
          <w:lang w:bidi="he-IL"/>
        </w:rPr>
        <w:t>התאמת השפה לרמת הלומד</w:t>
      </w:r>
      <w:r w:rsidRPr="00575CAB">
        <w:rPr>
          <w:b/>
          <w:bCs/>
        </w:rPr>
        <w:t>:</w:t>
      </w:r>
      <w:r w:rsidRPr="00575CAB">
        <w:t xml:space="preserve"> </w:t>
      </w:r>
      <w:r w:rsidRPr="00575CAB">
        <w:rPr>
          <w:rtl/>
          <w:lang w:bidi="he-IL"/>
        </w:rPr>
        <w:t>ייתכן ויהיה כדאי להציג גרסאות הסבר ברמות שונות. למשל, הסבר בסיסי לסטודנט שנה מוקדמת והסבר מפורט למתקדמים. זהו שיפור אופציונלי - ניתן להתחיל בהסבר אחד לכולם</w:t>
      </w:r>
      <w:r w:rsidRPr="00575CAB">
        <w:t>.</w:t>
      </w:r>
    </w:p>
    <w:p w14:paraId="717B0F30" w14:textId="77777777" w:rsidR="00575CAB" w:rsidRPr="00575CAB" w:rsidRDefault="00575CAB" w:rsidP="00575CAB">
      <w:pPr>
        <w:bidi/>
        <w:rPr>
          <w:b/>
          <w:bCs/>
        </w:rPr>
      </w:pPr>
      <w:r w:rsidRPr="00575CAB">
        <w:rPr>
          <w:b/>
          <w:bCs/>
          <w:rtl/>
          <w:lang w:bidi="he-IL"/>
        </w:rPr>
        <w:t>דוגמה לטקסט תיאורי עבור תרשים נתון</w:t>
      </w:r>
    </w:p>
    <w:p w14:paraId="19028B8B" w14:textId="77777777" w:rsidR="00575CAB" w:rsidRPr="00575CAB" w:rsidRDefault="00575CAB" w:rsidP="00575CAB">
      <w:pPr>
        <w:bidi/>
      </w:pPr>
      <w:r w:rsidRPr="00575CAB">
        <w:rPr>
          <w:rtl/>
          <w:lang w:bidi="he-IL"/>
        </w:rPr>
        <w:lastRenderedPageBreak/>
        <w:t>נניח שהמערכת ייצרה שאלה על תרשים עם קוד אבחנה עיקרי של</w:t>
      </w:r>
      <w:r w:rsidRPr="00575CAB">
        <w:rPr>
          <w:rtl/>
        </w:rPr>
        <w:t xml:space="preserve"> </w:t>
      </w:r>
      <w:r w:rsidRPr="00575CAB">
        <w:rPr>
          <w:b/>
          <w:bCs/>
          <w:rtl/>
          <w:lang w:bidi="he-IL"/>
        </w:rPr>
        <w:t>חסם צרור שמאלי מלא</w:t>
      </w:r>
      <w:r w:rsidRPr="00575CAB">
        <w:rPr>
          <w:b/>
          <w:bCs/>
        </w:rPr>
        <w:t xml:space="preserve"> (CLBBB)</w:t>
      </w:r>
      <w:r w:rsidRPr="00575CAB">
        <w:t xml:space="preserve">, </w:t>
      </w:r>
      <w:r w:rsidRPr="00575CAB">
        <w:rPr>
          <w:rtl/>
          <w:lang w:bidi="he-IL"/>
        </w:rPr>
        <w:t xml:space="preserve">וכן ברשומה ישנו קוד של פעימות </w:t>
      </w:r>
      <w:proofErr w:type="spellStart"/>
      <w:r w:rsidRPr="00575CAB">
        <w:rPr>
          <w:rtl/>
          <w:lang w:bidi="he-IL"/>
        </w:rPr>
        <w:t>חדריות</w:t>
      </w:r>
      <w:proofErr w:type="spellEnd"/>
      <w:r w:rsidRPr="00575CAB">
        <w:rPr>
          <w:rtl/>
          <w:lang w:bidi="he-IL"/>
        </w:rPr>
        <w:t xml:space="preserve"> מוקדמות</w:t>
      </w:r>
      <w:r w:rsidRPr="00575CAB">
        <w:rPr>
          <w:rtl/>
        </w:rPr>
        <w:t xml:space="preserve"> </w:t>
      </w:r>
      <w:r w:rsidRPr="00575CAB">
        <w:rPr>
          <w:b/>
          <w:bCs/>
        </w:rPr>
        <w:t>(PVC)</w:t>
      </w:r>
      <w:r w:rsidRPr="00575CAB">
        <w:t xml:space="preserve">. </w:t>
      </w:r>
      <w:r w:rsidRPr="00575CAB">
        <w:rPr>
          <w:rtl/>
          <w:lang w:bidi="he-IL"/>
        </w:rPr>
        <w:t>לאחר שהמשתמש ענה, יוצג למשל ההסבר הבא</w:t>
      </w:r>
      <w:r w:rsidRPr="00575CAB">
        <w:t>:</w:t>
      </w:r>
    </w:p>
    <w:p w14:paraId="11B00494" w14:textId="77777777" w:rsidR="00575CAB" w:rsidRPr="00575CAB" w:rsidRDefault="00575CAB" w:rsidP="00575CAB">
      <w:pPr>
        <w:bidi/>
      </w:pPr>
      <w:r w:rsidRPr="00575CAB">
        <w:rPr>
          <w:b/>
          <w:bCs/>
          <w:rtl/>
          <w:lang w:bidi="he-IL"/>
        </w:rPr>
        <w:t>תרשים אק"ג מס׳ 256</w:t>
      </w:r>
      <w:r w:rsidRPr="00575CAB">
        <w:rPr>
          <w:rtl/>
        </w:rPr>
        <w:t xml:space="preserve"> </w:t>
      </w:r>
      <w:r w:rsidRPr="00575CAB">
        <w:t xml:space="preserve">– </w:t>
      </w:r>
      <w:r w:rsidRPr="00575CAB">
        <w:rPr>
          <w:rtl/>
          <w:lang w:bidi="he-IL"/>
        </w:rPr>
        <w:t>מטופל בן 80. בקצב הבסיס נצפה קצב סינוס</w:t>
      </w:r>
      <w:r w:rsidRPr="00575CAB">
        <w:t xml:space="preserve"> (</w:t>
      </w:r>
      <w:r w:rsidRPr="00575CAB">
        <w:rPr>
          <w:rtl/>
          <w:lang w:bidi="he-IL"/>
        </w:rPr>
        <w:t>גלי</w:t>
      </w:r>
      <w:r w:rsidRPr="00575CAB">
        <w:t xml:space="preserve"> P </w:t>
      </w:r>
      <w:r w:rsidRPr="00575CAB">
        <w:rPr>
          <w:rtl/>
          <w:lang w:bidi="he-IL"/>
        </w:rPr>
        <w:t>נוכחים</w:t>
      </w:r>
      <w:r w:rsidRPr="00575CAB">
        <w:t xml:space="preserve">) </w:t>
      </w:r>
      <w:r w:rsidRPr="00575CAB">
        <w:rPr>
          <w:rtl/>
          <w:lang w:bidi="he-IL"/>
        </w:rPr>
        <w:t>עם חסם מלא של הצרור השמאלי</w:t>
      </w:r>
      <w:r w:rsidRPr="00575CAB">
        <w:t xml:space="preserve"> (Complete LBBB). </w:t>
      </w:r>
      <w:proofErr w:type="spellStart"/>
      <w:r w:rsidRPr="00575CAB">
        <w:rPr>
          <w:rtl/>
          <w:lang w:bidi="he-IL"/>
        </w:rPr>
        <w:t>קומפלקסי</w:t>
      </w:r>
      <w:proofErr w:type="spellEnd"/>
      <w:r w:rsidRPr="00575CAB">
        <w:t xml:space="preserve"> QRS </w:t>
      </w:r>
      <w:r w:rsidRPr="00575CAB">
        <w:rPr>
          <w:rtl/>
          <w:lang w:bidi="he-IL"/>
        </w:rPr>
        <w:t>רחבים במיוחד (כ-160 מילישניות) עם פיצול אופייני – ממצא התואם לחסם שמאלי</w:t>
      </w:r>
      <w:r w:rsidRPr="00575CAB">
        <w:t xml:space="preserve"> (</w:t>
      </w:r>
      <w:hyperlink w:history="1">
        <w:r w:rsidRPr="00575CAB">
          <w:rPr>
            <w:rStyle w:val="Hyperlink"/>
          </w:rPr>
          <w:t>scp_statements.csv</w:t>
        </w:r>
      </w:hyperlink>
      <w:r w:rsidRPr="00575CAB">
        <w:t xml:space="preserve">). </w:t>
      </w:r>
      <w:r w:rsidRPr="00575CAB">
        <w:rPr>
          <w:rtl/>
          <w:lang w:bidi="he-IL"/>
        </w:rPr>
        <w:t xml:space="preserve">בנוסף, ניכרות פעימות </w:t>
      </w:r>
      <w:proofErr w:type="spellStart"/>
      <w:r w:rsidRPr="00575CAB">
        <w:rPr>
          <w:rtl/>
          <w:lang w:bidi="he-IL"/>
        </w:rPr>
        <w:t>חדריות</w:t>
      </w:r>
      <w:proofErr w:type="spellEnd"/>
      <w:r w:rsidRPr="00575CAB">
        <w:rPr>
          <w:rtl/>
          <w:lang w:bidi="he-IL"/>
        </w:rPr>
        <w:t xml:space="preserve"> מוקדמות</w:t>
      </w:r>
      <w:r w:rsidRPr="00575CAB">
        <w:t xml:space="preserve"> (PVCs) </w:t>
      </w:r>
      <w:r w:rsidRPr="00575CAB">
        <w:rPr>
          <w:rtl/>
          <w:lang w:bidi="he-IL"/>
        </w:rPr>
        <w:t xml:space="preserve">בודדות – </w:t>
      </w:r>
      <w:proofErr w:type="spellStart"/>
      <w:r w:rsidRPr="00575CAB">
        <w:rPr>
          <w:rtl/>
          <w:lang w:bidi="he-IL"/>
        </w:rPr>
        <w:t>קומפלקסי</w:t>
      </w:r>
      <w:proofErr w:type="spellEnd"/>
      <w:r w:rsidRPr="00575CAB">
        <w:t xml:space="preserve"> QRS </w:t>
      </w:r>
      <w:r w:rsidRPr="00575CAB">
        <w:rPr>
          <w:rtl/>
          <w:lang w:bidi="he-IL"/>
        </w:rPr>
        <w:t>המופיעים טרם זמנם, רחבים ושונים בצורתם, ללא גל</w:t>
      </w:r>
      <w:r w:rsidRPr="00575CAB">
        <w:t xml:space="preserve"> P </w:t>
      </w:r>
      <w:r w:rsidRPr="00575CAB">
        <w:rPr>
          <w:rtl/>
          <w:lang w:bidi="he-IL"/>
        </w:rPr>
        <w:t>קודם. ציר הלב סטה שמאלה</w:t>
      </w:r>
      <w:r w:rsidRPr="00575CAB">
        <w:t xml:space="preserve"> (LAD). </w:t>
      </w:r>
      <w:r w:rsidRPr="00575CAB">
        <w:rPr>
          <w:rtl/>
          <w:lang w:bidi="he-IL"/>
        </w:rPr>
        <w:t>בסיכום, האק"ג אינו תקין: הוא מדגים הפרעת הולכה תוך-</w:t>
      </w:r>
      <w:proofErr w:type="spellStart"/>
      <w:r w:rsidRPr="00575CAB">
        <w:rPr>
          <w:rtl/>
          <w:lang w:bidi="he-IL"/>
        </w:rPr>
        <w:t>חדרית</w:t>
      </w:r>
      <w:proofErr w:type="spellEnd"/>
      <w:r w:rsidRPr="00575CAB">
        <w:rPr>
          <w:rtl/>
          <w:lang w:bidi="he-IL"/>
        </w:rPr>
        <w:t xml:space="preserve"> משמעותית</w:t>
      </w:r>
      <w:r w:rsidRPr="00575CAB">
        <w:t xml:space="preserve"> (LBBB, </w:t>
      </w:r>
      <w:r w:rsidRPr="00575CAB">
        <w:rPr>
          <w:rtl/>
          <w:lang w:bidi="he-IL"/>
        </w:rPr>
        <w:t>מסוג הפרעות הולכה על-סיביות</w:t>
      </w:r>
      <w:r w:rsidRPr="00575CAB">
        <w:t xml:space="preserve">) </w:t>
      </w:r>
      <w:r w:rsidRPr="00575CAB">
        <w:rPr>
          <w:rtl/>
          <w:lang w:bidi="he-IL"/>
        </w:rPr>
        <w:t xml:space="preserve">יחד עם הפרעת קצב </w:t>
      </w:r>
      <w:proofErr w:type="spellStart"/>
      <w:r w:rsidRPr="00575CAB">
        <w:rPr>
          <w:rtl/>
          <w:lang w:bidi="he-IL"/>
        </w:rPr>
        <w:t>חדרית</w:t>
      </w:r>
      <w:proofErr w:type="spellEnd"/>
      <w:r w:rsidRPr="00575CAB">
        <w:rPr>
          <w:rtl/>
          <w:lang w:bidi="he-IL"/>
        </w:rPr>
        <w:t xml:space="preserve"> בנונית (פעימות מוקדמות). הממצא מצריך בירור גורמי רקע</w:t>
      </w:r>
      <w:r w:rsidRPr="00575CAB">
        <w:t xml:space="preserve"> (</w:t>
      </w:r>
      <w:r w:rsidRPr="00575CAB">
        <w:rPr>
          <w:rtl/>
          <w:lang w:bidi="he-IL"/>
        </w:rPr>
        <w:t>לרוב</w:t>
      </w:r>
      <w:r w:rsidRPr="00575CAB">
        <w:t xml:space="preserve"> LBBB </w:t>
      </w:r>
      <w:r w:rsidRPr="00575CAB">
        <w:rPr>
          <w:rtl/>
          <w:lang w:bidi="he-IL"/>
        </w:rPr>
        <w:t>מעיד על מחלת לב מבנית כגון אוטם קודם</w:t>
      </w:r>
      <w:r w:rsidRPr="00575CAB">
        <w:t xml:space="preserve">) </w:t>
      </w:r>
      <w:r w:rsidRPr="00575CAB">
        <w:rPr>
          <w:rtl/>
          <w:lang w:bidi="he-IL"/>
        </w:rPr>
        <w:t>ומעקב אחר שכיחות ה</w:t>
      </w:r>
      <w:r w:rsidRPr="00575CAB">
        <w:t>-PVC.</w:t>
      </w:r>
    </w:p>
    <w:p w14:paraId="28AC5445" w14:textId="77777777" w:rsidR="00575CAB" w:rsidRPr="00575CAB" w:rsidRDefault="00575CAB" w:rsidP="00575CAB">
      <w:pPr>
        <w:bidi/>
      </w:pPr>
      <w:r w:rsidRPr="00575CAB">
        <w:rPr>
          <w:rtl/>
          <w:lang w:bidi="he-IL"/>
        </w:rPr>
        <w:t>בדוגמה זו אפשר לראות שילוב של כל המרכיבים: פתיחה עם נתוני מטופל, תיאור הקצב, תיאור הממצאים העיקריים עם הסבריהם, והקשר קליני. מערכת הלמידה תפיק באופן אוטומטי טקסט דומה לכל תרשים, באמצעות שילוב התבניות עם הנתונים הספציפיים של אותו תרשים</w:t>
      </w:r>
      <w:r w:rsidRPr="00575CAB">
        <w:t>.</w:t>
      </w:r>
    </w:p>
    <w:p w14:paraId="76299EE0" w14:textId="77777777" w:rsidR="00575CAB" w:rsidRPr="00575CAB" w:rsidRDefault="00575CAB" w:rsidP="00575CAB">
      <w:pPr>
        <w:bidi/>
        <w:rPr>
          <w:b/>
          <w:bCs/>
        </w:rPr>
      </w:pPr>
      <w:r w:rsidRPr="00575CAB">
        <w:rPr>
          <w:b/>
          <w:bCs/>
          <w:rtl/>
          <w:lang w:bidi="he-IL"/>
        </w:rPr>
        <w:t>טכנולוגיות</w:t>
      </w:r>
      <w:r w:rsidRPr="00575CAB">
        <w:rPr>
          <w:b/>
          <w:bCs/>
        </w:rPr>
        <w:t xml:space="preserve"> Python </w:t>
      </w:r>
      <w:r w:rsidRPr="00575CAB">
        <w:rPr>
          <w:b/>
          <w:bCs/>
          <w:rtl/>
          <w:lang w:bidi="he-IL"/>
        </w:rPr>
        <w:t>וספריות מתאימות</w:t>
      </w:r>
    </w:p>
    <w:p w14:paraId="35C0DFFA" w14:textId="77777777" w:rsidR="00575CAB" w:rsidRPr="00575CAB" w:rsidRDefault="00575CAB" w:rsidP="00575CAB">
      <w:pPr>
        <w:bidi/>
      </w:pPr>
      <w:r w:rsidRPr="00575CAB">
        <w:rPr>
          <w:rtl/>
          <w:lang w:bidi="he-IL"/>
        </w:rPr>
        <w:t>להלן כלים וטכנולוגיות מבוססי</w:t>
      </w:r>
      <w:r w:rsidRPr="00575CAB">
        <w:t xml:space="preserve"> Python </w:t>
      </w:r>
      <w:r w:rsidRPr="00575CAB">
        <w:rPr>
          <w:rtl/>
          <w:lang w:bidi="he-IL"/>
        </w:rPr>
        <w:t>שיסייעו במימוש המערכת על רכיביה</w:t>
      </w:r>
      <w:r w:rsidRPr="00575CAB">
        <w:t>:</w:t>
      </w:r>
    </w:p>
    <w:p w14:paraId="435D432D" w14:textId="77777777" w:rsidR="00575CAB" w:rsidRPr="00575CAB" w:rsidRDefault="00575CAB" w:rsidP="00575CAB">
      <w:pPr>
        <w:numPr>
          <w:ilvl w:val="0"/>
          <w:numId w:val="4"/>
        </w:numPr>
        <w:bidi/>
      </w:pPr>
      <w:r w:rsidRPr="00575CAB">
        <w:rPr>
          <w:b/>
          <w:bCs/>
          <w:rtl/>
          <w:lang w:bidi="he-IL"/>
        </w:rPr>
        <w:t>קריאת ועיבוד נתונים</w:t>
      </w:r>
      <w:r w:rsidRPr="00575CAB">
        <w:rPr>
          <w:b/>
          <w:bCs/>
        </w:rPr>
        <w:t xml:space="preserve"> (Data Loading):</w:t>
      </w:r>
      <w:r w:rsidRPr="00575CAB">
        <w:t xml:space="preserve"> </w:t>
      </w:r>
      <w:r w:rsidRPr="00575CAB">
        <w:rPr>
          <w:rtl/>
          <w:lang w:bidi="he-IL"/>
        </w:rPr>
        <w:t>ספריית</w:t>
      </w:r>
      <w:r w:rsidRPr="00575CAB">
        <w:rPr>
          <w:rtl/>
        </w:rPr>
        <w:t xml:space="preserve"> </w:t>
      </w:r>
      <w:r w:rsidRPr="00575CAB">
        <w:t xml:space="preserve">pandas </w:t>
      </w:r>
      <w:r w:rsidRPr="00575CAB">
        <w:rPr>
          <w:rtl/>
          <w:lang w:bidi="he-IL"/>
        </w:rPr>
        <w:t>מתאימה לטעינת קובצי ה</w:t>
      </w:r>
      <w:r w:rsidRPr="00575CAB">
        <w:t xml:space="preserve">-CSV (ptbxl_database.csv </w:t>
      </w:r>
      <w:r w:rsidRPr="00575CAB">
        <w:rPr>
          <w:rtl/>
          <w:lang w:bidi="he-IL"/>
        </w:rPr>
        <w:t>ו</w:t>
      </w:r>
      <w:r w:rsidRPr="00575CAB">
        <w:t xml:space="preserve">-scp_statements.csv) </w:t>
      </w:r>
      <w:r w:rsidRPr="00575CAB">
        <w:rPr>
          <w:rtl/>
          <w:lang w:bidi="he-IL"/>
        </w:rPr>
        <w:t>ולניהול הנתונים בטבלאות. עבור קריאת אותות האק"ג הגולמיים (פורמט</w:t>
      </w:r>
      <w:r w:rsidRPr="00575CAB">
        <w:t xml:space="preserve"> WFDB), </w:t>
      </w:r>
      <w:r w:rsidRPr="00575CAB">
        <w:rPr>
          <w:rtl/>
          <w:lang w:bidi="he-IL"/>
        </w:rPr>
        <w:t>מומלץ להשתמש בספריית</w:t>
      </w:r>
      <w:r w:rsidRPr="00575CAB">
        <w:rPr>
          <w:rtl/>
        </w:rPr>
        <w:t xml:space="preserve"> </w:t>
      </w:r>
      <w:hyperlink r:id="rId10" w:history="1">
        <w:proofErr w:type="spellStart"/>
        <w:r w:rsidRPr="00575CAB">
          <w:rPr>
            <w:rStyle w:val="Hyperlink"/>
          </w:rPr>
          <w:t>wfdb</w:t>
        </w:r>
        <w:proofErr w:type="spellEnd"/>
      </w:hyperlink>
      <w:r w:rsidRPr="00575CAB">
        <w:t xml:space="preserve"> </w:t>
      </w:r>
      <w:r w:rsidRPr="00575CAB">
        <w:rPr>
          <w:rtl/>
          <w:lang w:bidi="he-IL"/>
        </w:rPr>
        <w:t>אשר מיועדת למטרה זו. ספרייה זו תאפשר לקרוא את קובצי ה</w:t>
      </w:r>
      <w:r w:rsidRPr="00575CAB">
        <w:t>-.</w:t>
      </w:r>
      <w:proofErr w:type="spellStart"/>
      <w:r w:rsidRPr="00575CAB">
        <w:t>dat</w:t>
      </w:r>
      <w:proofErr w:type="spellEnd"/>
      <w:r w:rsidRPr="00575CAB">
        <w:t>/.</w:t>
      </w:r>
      <w:proofErr w:type="spellStart"/>
      <w:r w:rsidRPr="00575CAB">
        <w:t>hea</w:t>
      </w:r>
      <w:proofErr w:type="spellEnd"/>
      <w:r w:rsidRPr="00575CAB">
        <w:t xml:space="preserve"> </w:t>
      </w:r>
      <w:r w:rsidRPr="00575CAB">
        <w:rPr>
          <w:rtl/>
          <w:lang w:bidi="he-IL"/>
        </w:rPr>
        <w:t>ולקבל מערכים של אותות הזמן לכל 12 הערוצים, וכן מטא-דאטה מהכותרת</w:t>
      </w:r>
      <w:r w:rsidRPr="00575CAB">
        <w:t xml:space="preserve"> (</w:t>
      </w:r>
      <w:r w:rsidRPr="00575CAB">
        <w:rPr>
          <w:rtl/>
          <w:lang w:bidi="he-IL"/>
        </w:rPr>
        <w:t>כמו דגימת תדר</w:t>
      </w:r>
      <w:r w:rsidRPr="00575CAB">
        <w:t xml:space="preserve">, Gain </w:t>
      </w:r>
      <w:r w:rsidRPr="00575CAB">
        <w:rPr>
          <w:rtl/>
          <w:lang w:bidi="he-IL"/>
        </w:rPr>
        <w:t>וכדומה</w:t>
      </w:r>
      <w:r w:rsidRPr="00575CAB">
        <w:t xml:space="preserve">). </w:t>
      </w:r>
      <w:r w:rsidRPr="00575CAB">
        <w:rPr>
          <w:rtl/>
          <w:lang w:bidi="he-IL"/>
        </w:rPr>
        <w:t xml:space="preserve">אם המערכת צריכה לחשב קצב לב או לזהות קומפלקסים, ניתן </w:t>
      </w:r>
      <w:proofErr w:type="spellStart"/>
      <w:r w:rsidRPr="00575CAB">
        <w:rPr>
          <w:rtl/>
          <w:lang w:bidi="he-IL"/>
        </w:rPr>
        <w:t>להעזר</w:t>
      </w:r>
      <w:proofErr w:type="spellEnd"/>
      <w:r w:rsidRPr="00575CAB">
        <w:rPr>
          <w:rtl/>
          <w:lang w:bidi="he-IL"/>
        </w:rPr>
        <w:t xml:space="preserve"> גם בספריות עיבוד אות כמו</w:t>
      </w:r>
      <w:r w:rsidRPr="00575CAB">
        <w:rPr>
          <w:rtl/>
        </w:rPr>
        <w:t xml:space="preserve"> </w:t>
      </w:r>
      <w:proofErr w:type="spellStart"/>
      <w:r w:rsidRPr="00575CAB">
        <w:t>scipy.signal</w:t>
      </w:r>
      <w:proofErr w:type="spellEnd"/>
      <w:r w:rsidRPr="00575CAB">
        <w:t xml:space="preserve"> </w:t>
      </w:r>
      <w:r w:rsidRPr="00575CAB">
        <w:rPr>
          <w:rtl/>
        </w:rPr>
        <w:t>(</w:t>
      </w:r>
      <w:r w:rsidRPr="00575CAB">
        <w:rPr>
          <w:rtl/>
          <w:lang w:bidi="he-IL"/>
        </w:rPr>
        <w:t>לסינון וגרירת נתונים) או בחבילות ייעודיות ל</w:t>
      </w:r>
      <w:r w:rsidRPr="00575CAB">
        <w:t xml:space="preserve">-ECG </w:t>
      </w:r>
      <w:r w:rsidRPr="00575CAB">
        <w:rPr>
          <w:rtl/>
          <w:lang w:bidi="he-IL"/>
        </w:rPr>
        <w:t>דוגמת</w:t>
      </w:r>
      <w:r w:rsidRPr="00575CAB">
        <w:rPr>
          <w:rtl/>
        </w:rPr>
        <w:t xml:space="preserve"> </w:t>
      </w:r>
      <w:proofErr w:type="spellStart"/>
      <w:r w:rsidRPr="00575CAB">
        <w:t>heartpy</w:t>
      </w:r>
      <w:proofErr w:type="spellEnd"/>
      <w:r w:rsidRPr="00575CAB">
        <w:t xml:space="preserve"> </w:t>
      </w:r>
      <w:r w:rsidRPr="00575CAB">
        <w:rPr>
          <w:rtl/>
          <w:lang w:bidi="he-IL"/>
        </w:rPr>
        <w:t>או</w:t>
      </w:r>
      <w:r w:rsidRPr="00575CAB">
        <w:rPr>
          <w:rtl/>
        </w:rPr>
        <w:t xml:space="preserve"> </w:t>
      </w:r>
      <w:r w:rsidRPr="00575CAB">
        <w:t xml:space="preserve">neurokit2 </w:t>
      </w:r>
      <w:r w:rsidRPr="00575CAB">
        <w:rPr>
          <w:rtl/>
          <w:lang w:bidi="he-IL"/>
        </w:rPr>
        <w:t xml:space="preserve">לצורך איתור </w:t>
      </w:r>
      <w:proofErr w:type="spellStart"/>
      <w:r w:rsidRPr="00575CAB">
        <w:rPr>
          <w:rtl/>
          <w:lang w:bidi="he-IL"/>
        </w:rPr>
        <w:t>פיקים</w:t>
      </w:r>
      <w:proofErr w:type="spellEnd"/>
      <w:r w:rsidRPr="00575CAB">
        <w:rPr>
          <w:rtl/>
          <w:lang w:bidi="he-IL"/>
        </w:rPr>
        <w:t xml:space="preserve"> של</w:t>
      </w:r>
      <w:r w:rsidRPr="00575CAB">
        <w:t xml:space="preserve"> R.</w:t>
      </w:r>
    </w:p>
    <w:p w14:paraId="6BE6E884" w14:textId="77777777" w:rsidR="00575CAB" w:rsidRPr="00575CAB" w:rsidRDefault="00575CAB" w:rsidP="00575CAB">
      <w:pPr>
        <w:numPr>
          <w:ilvl w:val="0"/>
          <w:numId w:val="4"/>
        </w:numPr>
        <w:bidi/>
      </w:pPr>
      <w:r w:rsidRPr="00575CAB">
        <w:rPr>
          <w:b/>
          <w:bCs/>
          <w:rtl/>
          <w:lang w:bidi="he-IL"/>
        </w:rPr>
        <w:t>יצירת תמונות וגרפים</w:t>
      </w:r>
      <w:r w:rsidRPr="00575CAB">
        <w:rPr>
          <w:b/>
          <w:bCs/>
        </w:rPr>
        <w:t>:</w:t>
      </w:r>
      <w:r w:rsidRPr="00575CAB">
        <w:t xml:space="preserve"> matplotlib </w:t>
      </w:r>
      <w:r w:rsidRPr="00575CAB">
        <w:rPr>
          <w:rtl/>
          <w:lang w:bidi="he-IL"/>
        </w:rPr>
        <w:t xml:space="preserve">היא הבחירה הקלאסית לשרטוט האק"ג על גרף ולשמירתו כתמונה. ניתן ליצור פונקציה שתפרוס את 12 </w:t>
      </w:r>
      <w:proofErr w:type="spellStart"/>
      <w:r w:rsidRPr="00575CAB">
        <w:rPr>
          <w:rtl/>
          <w:lang w:bidi="he-IL"/>
        </w:rPr>
        <w:t>הלידים</w:t>
      </w:r>
      <w:proofErr w:type="spellEnd"/>
      <w:r w:rsidRPr="00575CAB">
        <w:rPr>
          <w:rtl/>
          <w:lang w:bidi="he-IL"/>
        </w:rPr>
        <w:t xml:space="preserve"> במבנה 4</w:t>
      </w:r>
      <w:r w:rsidRPr="00575CAB">
        <w:t>x3 (</w:t>
      </w:r>
      <w:r w:rsidRPr="00575CAB">
        <w:rPr>
          <w:rtl/>
          <w:lang w:bidi="he-IL"/>
        </w:rPr>
        <w:t>או 3</w:t>
      </w:r>
      <w:r w:rsidRPr="00575CAB">
        <w:t xml:space="preserve">x4) </w:t>
      </w:r>
      <w:r w:rsidRPr="00575CAB">
        <w:rPr>
          <w:rtl/>
          <w:lang w:bidi="he-IL"/>
        </w:rPr>
        <w:t>על</w:t>
      </w:r>
      <w:r w:rsidRPr="00575CAB">
        <w:t xml:space="preserve"> Canvas </w:t>
      </w:r>
      <w:r w:rsidRPr="00575CAB">
        <w:rPr>
          <w:rtl/>
          <w:lang w:bidi="he-IL"/>
        </w:rPr>
        <w:t>ותשרטט כל אחד בצבע שונה או כולם בשחור על רקע לבן, בדומה לדפי אק"ג קליניים. לשיפור הנראות, ניתן להשתמש גם ב</w:t>
      </w:r>
      <w:r w:rsidRPr="00575CAB">
        <w:t xml:space="preserve">-matplotlib </w:t>
      </w:r>
      <w:r w:rsidRPr="00575CAB">
        <w:rPr>
          <w:rtl/>
          <w:lang w:bidi="he-IL"/>
        </w:rPr>
        <w:t>יחד עם</w:t>
      </w:r>
      <w:r w:rsidRPr="00575CAB">
        <w:rPr>
          <w:rtl/>
        </w:rPr>
        <w:t xml:space="preserve"> </w:t>
      </w:r>
      <w:r w:rsidRPr="00575CAB">
        <w:t xml:space="preserve">seaborn </w:t>
      </w:r>
      <w:r w:rsidRPr="00575CAB">
        <w:rPr>
          <w:rtl/>
          <w:lang w:bidi="he-IL"/>
        </w:rPr>
        <w:t>עבור סטייל גרפי, או</w:t>
      </w:r>
      <w:r w:rsidRPr="00575CAB">
        <w:rPr>
          <w:rtl/>
        </w:rPr>
        <w:t xml:space="preserve"> </w:t>
      </w:r>
      <w:proofErr w:type="spellStart"/>
      <w:r w:rsidRPr="00575CAB">
        <w:t>plotly</w:t>
      </w:r>
      <w:proofErr w:type="spellEnd"/>
      <w:r w:rsidRPr="00575CAB">
        <w:t xml:space="preserve"> </w:t>
      </w:r>
      <w:r w:rsidRPr="00575CAB">
        <w:rPr>
          <w:rtl/>
          <w:lang w:bidi="he-IL"/>
        </w:rPr>
        <w:t>אם רוצים גרף אינטראקטיבי (למשל שהמשתמש יוכל לרחף עם העכבר ולראות ערכי זמן-מתח). עם זאת, לרוב תמונה סטטית מספיקה ללמידה. ודא לציין על התרשים את קצב הדגימה/משך (10 שניות) ולסמן צירים של מתח</w:t>
      </w:r>
      <w:r w:rsidRPr="00575CAB">
        <w:t xml:space="preserve"> (mV) </w:t>
      </w:r>
      <w:r w:rsidRPr="00575CAB">
        <w:rPr>
          <w:rtl/>
          <w:lang w:bidi="he-IL"/>
        </w:rPr>
        <w:t>וזמן</w:t>
      </w:r>
      <w:r w:rsidRPr="00575CAB">
        <w:t xml:space="preserve"> (</w:t>
      </w:r>
      <w:proofErr w:type="spellStart"/>
      <w:r w:rsidRPr="00575CAB">
        <w:t>ms</w:t>
      </w:r>
      <w:proofErr w:type="spellEnd"/>
      <w:r w:rsidRPr="00575CAB">
        <w:t xml:space="preserve">) </w:t>
      </w:r>
      <w:r w:rsidRPr="00575CAB">
        <w:rPr>
          <w:rtl/>
          <w:lang w:bidi="he-IL"/>
        </w:rPr>
        <w:t>כדי לטפח הרגלי קריאה נכונים</w:t>
      </w:r>
      <w:r w:rsidRPr="00575CAB">
        <w:t>.</w:t>
      </w:r>
    </w:p>
    <w:p w14:paraId="1473019F" w14:textId="77777777" w:rsidR="00575CAB" w:rsidRPr="00575CAB" w:rsidRDefault="00575CAB" w:rsidP="00575CAB">
      <w:pPr>
        <w:numPr>
          <w:ilvl w:val="0"/>
          <w:numId w:val="4"/>
        </w:numPr>
        <w:bidi/>
      </w:pPr>
      <w:r w:rsidRPr="00575CAB">
        <w:rPr>
          <w:b/>
          <w:bCs/>
          <w:rtl/>
          <w:lang w:bidi="he-IL"/>
        </w:rPr>
        <w:t>לוגיקה של יצירת השאלות</w:t>
      </w:r>
      <w:r w:rsidRPr="00575CAB">
        <w:rPr>
          <w:b/>
          <w:bCs/>
        </w:rPr>
        <w:t>:</w:t>
      </w:r>
      <w:r w:rsidRPr="00575CAB">
        <w:t xml:space="preserve"> </w:t>
      </w:r>
      <w:r w:rsidRPr="00575CAB">
        <w:rPr>
          <w:rtl/>
          <w:lang w:bidi="he-IL"/>
        </w:rPr>
        <w:t xml:space="preserve">כתיבת הקוד הלוגי יכולה </w:t>
      </w:r>
      <w:proofErr w:type="spellStart"/>
      <w:r w:rsidRPr="00575CAB">
        <w:rPr>
          <w:rtl/>
          <w:lang w:bidi="he-IL"/>
        </w:rPr>
        <w:t>להעשות</w:t>
      </w:r>
      <w:proofErr w:type="spellEnd"/>
      <w:r w:rsidRPr="00575CAB">
        <w:rPr>
          <w:rtl/>
          <w:lang w:bidi="he-IL"/>
        </w:rPr>
        <w:t xml:space="preserve"> ישירות </w:t>
      </w:r>
      <w:proofErr w:type="spellStart"/>
      <w:r w:rsidRPr="00575CAB">
        <w:rPr>
          <w:rtl/>
          <w:lang w:bidi="he-IL"/>
        </w:rPr>
        <w:t>בפייתון</w:t>
      </w:r>
      <w:proofErr w:type="spellEnd"/>
      <w:r w:rsidRPr="00575CAB">
        <w:rPr>
          <w:rtl/>
          <w:lang w:bidi="he-IL"/>
        </w:rPr>
        <w:t xml:space="preserve"> סטנדרטי. שימוש במחלקות יעזור, אך אין צורך בספריות צד-שלישי מיוחדות לשלב זה. עם זאת, ייתכן שתרצה להשתמש ב</w:t>
      </w:r>
      <w:r w:rsidRPr="00575CAB">
        <w:t>-</w:t>
      </w:r>
      <w:proofErr w:type="spellStart"/>
      <w:r w:rsidRPr="00575CAB">
        <w:t>numpy</w:t>
      </w:r>
      <w:proofErr w:type="spellEnd"/>
      <w:r w:rsidRPr="00575CAB">
        <w:t xml:space="preserve"> </w:t>
      </w:r>
      <w:r w:rsidRPr="00575CAB">
        <w:rPr>
          <w:rtl/>
          <w:lang w:bidi="he-IL"/>
        </w:rPr>
        <w:t xml:space="preserve">לחישובים (למשל להגריל בחירה או לערבב את רשימת התשובות </w:t>
      </w:r>
      <w:r w:rsidRPr="00575CAB">
        <w:rPr>
          <w:rtl/>
          <w:lang w:bidi="he-IL"/>
        </w:rPr>
        <w:lastRenderedPageBreak/>
        <w:t xml:space="preserve">בצורה </w:t>
      </w:r>
      <w:proofErr w:type="spellStart"/>
      <w:r w:rsidRPr="00575CAB">
        <w:rPr>
          <w:rtl/>
          <w:lang w:bidi="he-IL"/>
        </w:rPr>
        <w:t>וקטורית</w:t>
      </w:r>
      <w:proofErr w:type="spellEnd"/>
      <w:r w:rsidRPr="00575CAB">
        <w:rPr>
          <w:rtl/>
          <w:lang w:bidi="he-IL"/>
        </w:rPr>
        <w:t>). כמו כן, ספריית</w:t>
      </w:r>
      <w:r w:rsidRPr="00575CAB">
        <w:rPr>
          <w:rtl/>
        </w:rPr>
        <w:t xml:space="preserve"> </w:t>
      </w:r>
      <w:r w:rsidRPr="00575CAB">
        <w:t xml:space="preserve">random </w:t>
      </w:r>
      <w:r w:rsidRPr="00575CAB">
        <w:rPr>
          <w:rtl/>
          <w:lang w:bidi="he-IL"/>
        </w:rPr>
        <w:t xml:space="preserve">של </w:t>
      </w:r>
      <w:proofErr w:type="spellStart"/>
      <w:r w:rsidRPr="00575CAB">
        <w:rPr>
          <w:rtl/>
          <w:lang w:bidi="he-IL"/>
        </w:rPr>
        <w:t>פייתון</w:t>
      </w:r>
      <w:proofErr w:type="spellEnd"/>
      <w:r w:rsidRPr="00575CAB">
        <w:rPr>
          <w:rtl/>
          <w:lang w:bidi="he-IL"/>
        </w:rPr>
        <w:t xml:space="preserve"> יכולה לשרת לערבוב ובחירת מסיחים אקראית מתוך רשימות</w:t>
      </w:r>
      <w:r w:rsidRPr="00575CAB">
        <w:t>.</w:t>
      </w:r>
    </w:p>
    <w:p w14:paraId="1B11F95F" w14:textId="77777777" w:rsidR="00575CAB" w:rsidRPr="00575CAB" w:rsidRDefault="00575CAB" w:rsidP="00575CAB">
      <w:pPr>
        <w:numPr>
          <w:ilvl w:val="0"/>
          <w:numId w:val="4"/>
        </w:numPr>
        <w:bidi/>
      </w:pPr>
      <w:r w:rsidRPr="00575CAB">
        <w:rPr>
          <w:b/>
          <w:bCs/>
          <w:rtl/>
          <w:lang w:bidi="he-IL"/>
        </w:rPr>
        <w:t>ניהול תהליכים ואוטומציה</w:t>
      </w:r>
      <w:r w:rsidRPr="00575CAB">
        <w:rPr>
          <w:b/>
          <w:bCs/>
        </w:rPr>
        <w:t>:</w:t>
      </w:r>
      <w:r w:rsidRPr="00575CAB">
        <w:t xml:space="preserve"> </w:t>
      </w:r>
      <w:r w:rsidRPr="00575CAB">
        <w:rPr>
          <w:rtl/>
          <w:lang w:bidi="he-IL"/>
        </w:rPr>
        <w:t>אם הכוונה לייצר</w:t>
      </w:r>
      <w:r w:rsidRPr="00575CAB">
        <w:rPr>
          <w:rtl/>
        </w:rPr>
        <w:t xml:space="preserve"> </w:t>
      </w:r>
      <w:r w:rsidRPr="00575CAB">
        <w:rPr>
          <w:b/>
          <w:bCs/>
          <w:rtl/>
          <w:lang w:bidi="he-IL"/>
        </w:rPr>
        <w:t>מאגר שאלות גדול</w:t>
      </w:r>
      <w:r w:rsidRPr="00575CAB">
        <w:rPr>
          <w:rtl/>
        </w:rPr>
        <w:t xml:space="preserve"> </w:t>
      </w:r>
      <w:r w:rsidRPr="00575CAB">
        <w:rPr>
          <w:rtl/>
          <w:lang w:bidi="he-IL"/>
        </w:rPr>
        <w:t>ולשמור אותו כקובץ (לשימוש בפלטפורמה חיצונית), ניתן להשתמש בספריית</w:t>
      </w:r>
      <w:r w:rsidRPr="00575CAB">
        <w:rPr>
          <w:rtl/>
        </w:rPr>
        <w:t xml:space="preserve"> </w:t>
      </w:r>
      <w:proofErr w:type="spellStart"/>
      <w:r w:rsidRPr="00575CAB">
        <w:t>tqdm</w:t>
      </w:r>
      <w:proofErr w:type="spellEnd"/>
      <w:r w:rsidRPr="00575CAB">
        <w:t xml:space="preserve"> </w:t>
      </w:r>
      <w:r w:rsidRPr="00575CAB">
        <w:rPr>
          <w:rtl/>
          <w:lang w:bidi="he-IL"/>
        </w:rPr>
        <w:t>להצגת</w:t>
      </w:r>
      <w:r w:rsidRPr="00575CAB">
        <w:t xml:space="preserve"> Progress Bar </w:t>
      </w:r>
      <w:r w:rsidRPr="00575CAB">
        <w:rPr>
          <w:rtl/>
          <w:lang w:bidi="he-IL"/>
        </w:rPr>
        <w:t>בזמן יצירת אלפי שאלות</w:t>
      </w:r>
      <w:r w:rsidRPr="00575CAB">
        <w:t xml:space="preserve"> (</w:t>
      </w:r>
      <w:hyperlink w:history="1">
        <w:r w:rsidRPr="00575CAB">
          <w:rPr>
            <w:rStyle w:val="Hyperlink"/>
            <w:rtl/>
            <w:lang w:bidi="he-IL"/>
          </w:rPr>
          <w:t>אפיון</w:t>
        </w:r>
        <w:r w:rsidRPr="00575CAB">
          <w:rPr>
            <w:rStyle w:val="Hyperlink"/>
          </w:rPr>
          <w:t xml:space="preserve"> ECG.docx</w:t>
        </w:r>
      </w:hyperlink>
      <w:r w:rsidRPr="00575CAB">
        <w:t xml:space="preserve">). </w:t>
      </w:r>
      <w:r w:rsidRPr="00575CAB">
        <w:rPr>
          <w:rtl/>
          <w:lang w:bidi="he-IL"/>
        </w:rPr>
        <w:t>בנוסף, כדאי לממש אפשרות לייצא את התוצאות כקובץ</w:t>
      </w:r>
      <w:r w:rsidRPr="00575CAB">
        <w:t xml:space="preserve"> CSV </w:t>
      </w:r>
      <w:r w:rsidRPr="00575CAB">
        <w:rPr>
          <w:rtl/>
          <w:lang w:bidi="he-IL"/>
        </w:rPr>
        <w:t>או</w:t>
      </w:r>
      <w:r w:rsidRPr="00575CAB">
        <w:t xml:space="preserve"> JSON (</w:t>
      </w:r>
      <w:r w:rsidRPr="00575CAB">
        <w:rPr>
          <w:rtl/>
          <w:lang w:bidi="he-IL"/>
        </w:rPr>
        <w:t>כפי שהוגדר במפרט</w:t>
      </w:r>
      <w:r w:rsidRPr="00575CAB">
        <w:t>) (</w:t>
      </w:r>
      <w:hyperlink w:history="1">
        <w:r w:rsidRPr="00575CAB">
          <w:rPr>
            <w:rStyle w:val="Hyperlink"/>
            <w:rtl/>
            <w:lang w:bidi="he-IL"/>
          </w:rPr>
          <w:t>אפיון</w:t>
        </w:r>
        <w:r w:rsidRPr="00575CAB">
          <w:rPr>
            <w:rStyle w:val="Hyperlink"/>
          </w:rPr>
          <w:t xml:space="preserve"> ECG.docx</w:t>
        </w:r>
      </w:hyperlink>
      <w:r w:rsidRPr="00575CAB">
        <w:t xml:space="preserve">). </w:t>
      </w:r>
      <w:r w:rsidRPr="00575CAB">
        <w:rPr>
          <w:rtl/>
          <w:lang w:bidi="he-IL"/>
        </w:rPr>
        <w:t>זה יאפשר גמישות – למשל טעינת השאלות המאורגנות לאפליקציה אינטרנטית, או עדכון חוזר של מסיחים</w:t>
      </w:r>
      <w:r w:rsidRPr="00575CAB">
        <w:t>.</w:t>
      </w:r>
    </w:p>
    <w:p w14:paraId="1B98655D" w14:textId="77777777" w:rsidR="00575CAB" w:rsidRPr="00575CAB" w:rsidRDefault="00575CAB" w:rsidP="00575CAB">
      <w:pPr>
        <w:numPr>
          <w:ilvl w:val="0"/>
          <w:numId w:val="4"/>
        </w:numPr>
        <w:bidi/>
      </w:pPr>
      <w:r w:rsidRPr="00575CAB">
        <w:rPr>
          <w:b/>
          <w:bCs/>
          <w:rtl/>
          <w:lang w:bidi="he-IL"/>
        </w:rPr>
        <w:t>ממשק משתמש אינטראקטיבי</w:t>
      </w:r>
      <w:r w:rsidRPr="00575CAB">
        <w:rPr>
          <w:b/>
          <w:bCs/>
        </w:rPr>
        <w:t>:</w:t>
      </w:r>
      <w:r w:rsidRPr="00575CAB">
        <w:t xml:space="preserve"> </w:t>
      </w:r>
      <w:r w:rsidRPr="00575CAB">
        <w:rPr>
          <w:rtl/>
          <w:lang w:bidi="he-IL"/>
        </w:rPr>
        <w:t>עבור אבטיפוס מהיר, ניתן להשתמש בספריית</w:t>
      </w:r>
      <w:r w:rsidRPr="00575CAB">
        <w:rPr>
          <w:rtl/>
        </w:rPr>
        <w:t xml:space="preserve"> </w:t>
      </w:r>
      <w:proofErr w:type="spellStart"/>
      <w:r w:rsidRPr="00575CAB">
        <w:t>Streamlit</w:t>
      </w:r>
      <w:proofErr w:type="spellEnd"/>
      <w:r w:rsidRPr="00575CAB">
        <w:t xml:space="preserve"> </w:t>
      </w:r>
      <w:r w:rsidRPr="00575CAB">
        <w:rPr>
          <w:rtl/>
          <w:lang w:bidi="he-IL"/>
        </w:rPr>
        <w:t xml:space="preserve">ליצירת ממשק </w:t>
      </w:r>
      <w:proofErr w:type="spellStart"/>
      <w:r w:rsidRPr="00575CAB">
        <w:rPr>
          <w:rtl/>
          <w:lang w:bidi="he-IL"/>
        </w:rPr>
        <w:t>וובי</w:t>
      </w:r>
      <w:proofErr w:type="spellEnd"/>
      <w:r w:rsidRPr="00575CAB">
        <w:rPr>
          <w:rtl/>
          <w:lang w:bidi="he-IL"/>
        </w:rPr>
        <w:t xml:space="preserve"> פשוט </w:t>
      </w:r>
      <w:proofErr w:type="spellStart"/>
      <w:r w:rsidRPr="00575CAB">
        <w:rPr>
          <w:rtl/>
          <w:lang w:bidi="he-IL"/>
        </w:rPr>
        <w:t>בפייתון</w:t>
      </w:r>
      <w:proofErr w:type="spellEnd"/>
      <w:r w:rsidRPr="00575CAB">
        <w:rPr>
          <w:rtl/>
          <w:lang w:bidi="he-IL"/>
        </w:rPr>
        <w:t xml:space="preserve"> ללא צורך בכתיבת</w:t>
      </w:r>
      <w:r w:rsidRPr="00575CAB">
        <w:t xml:space="preserve"> HTML/CSS/JS. </w:t>
      </w:r>
      <w:proofErr w:type="spellStart"/>
      <w:r w:rsidRPr="00575CAB">
        <w:t>Streamlit</w:t>
      </w:r>
      <w:proofErr w:type="spellEnd"/>
      <w:r w:rsidRPr="00575CAB">
        <w:t xml:space="preserve"> </w:t>
      </w:r>
      <w:r w:rsidRPr="00575CAB">
        <w:rPr>
          <w:rtl/>
          <w:lang w:bidi="he-IL"/>
        </w:rPr>
        <w:t xml:space="preserve">מאפשר להציג תמונה ושאלות רב-ברירה, ולטפל באינטראקציה של המשתמש באופן פשוט. אפשרות אחרת היא </w:t>
      </w:r>
      <w:proofErr w:type="spellStart"/>
      <w:r w:rsidRPr="00575CAB">
        <w:rPr>
          <w:rtl/>
          <w:lang w:bidi="he-IL"/>
        </w:rPr>
        <w:t>פריימוורק</w:t>
      </w:r>
      <w:proofErr w:type="spellEnd"/>
      <w:r w:rsidRPr="00575CAB">
        <w:rPr>
          <w:rtl/>
          <w:lang w:bidi="he-IL"/>
        </w:rPr>
        <w:t xml:space="preserve"> </w:t>
      </w:r>
      <w:proofErr w:type="spellStart"/>
      <w:r w:rsidRPr="00575CAB">
        <w:rPr>
          <w:rtl/>
          <w:lang w:bidi="he-IL"/>
        </w:rPr>
        <w:t>וובי</w:t>
      </w:r>
      <w:proofErr w:type="spellEnd"/>
      <w:r w:rsidRPr="00575CAB">
        <w:rPr>
          <w:rtl/>
          <w:lang w:bidi="he-IL"/>
        </w:rPr>
        <w:t xml:space="preserve"> כמו</w:t>
      </w:r>
      <w:r w:rsidRPr="00575CAB">
        <w:t xml:space="preserve"> Flask </w:t>
      </w:r>
      <w:r w:rsidRPr="00575CAB">
        <w:rPr>
          <w:rtl/>
          <w:lang w:bidi="he-IL"/>
        </w:rPr>
        <w:t>או</w:t>
      </w:r>
      <w:r w:rsidRPr="00575CAB">
        <w:t xml:space="preserve"> Django </w:t>
      </w:r>
      <w:r w:rsidRPr="00575CAB">
        <w:rPr>
          <w:rtl/>
          <w:lang w:bidi="he-IL"/>
        </w:rPr>
        <w:t>כדי לחשוף את השאלות דרך דפדפן, אך זה ידרוש מעט יותר עבודת פיתוח</w:t>
      </w:r>
      <w:r w:rsidRPr="00575CAB">
        <w:t xml:space="preserve"> Front-End. </w:t>
      </w:r>
      <w:r w:rsidRPr="00575CAB">
        <w:rPr>
          <w:rtl/>
          <w:lang w:bidi="he-IL"/>
        </w:rPr>
        <w:t>אם מחשיבים אפליקציה מקומית, אפשר גם להשתמש ב</w:t>
      </w:r>
      <w:r w:rsidRPr="00575CAB">
        <w:t xml:space="preserve">-library </w:t>
      </w:r>
      <w:r w:rsidRPr="00575CAB">
        <w:rPr>
          <w:rtl/>
          <w:lang w:bidi="he-IL"/>
        </w:rPr>
        <w:t>כמו</w:t>
      </w:r>
      <w:r w:rsidRPr="00575CAB">
        <w:rPr>
          <w:rtl/>
        </w:rPr>
        <w:t xml:space="preserve"> </w:t>
      </w:r>
      <w:proofErr w:type="spellStart"/>
      <w:r w:rsidRPr="00575CAB">
        <w:t>tkinter</w:t>
      </w:r>
      <w:proofErr w:type="spellEnd"/>
      <w:r w:rsidRPr="00575CAB">
        <w:t xml:space="preserve"> </w:t>
      </w:r>
      <w:r w:rsidRPr="00575CAB">
        <w:rPr>
          <w:rtl/>
          <w:lang w:bidi="he-IL"/>
        </w:rPr>
        <w:t>ל</w:t>
      </w:r>
      <w:r w:rsidRPr="00575CAB">
        <w:t xml:space="preserve">-GUI </w:t>
      </w:r>
      <w:r w:rsidRPr="00575CAB">
        <w:rPr>
          <w:rtl/>
          <w:lang w:bidi="he-IL"/>
        </w:rPr>
        <w:t xml:space="preserve">בסיסי, אם כי חוויית המשתמש </w:t>
      </w:r>
      <w:proofErr w:type="spellStart"/>
      <w:r w:rsidRPr="00575CAB">
        <w:rPr>
          <w:rtl/>
          <w:lang w:bidi="he-IL"/>
        </w:rPr>
        <w:t>בוובי</w:t>
      </w:r>
      <w:proofErr w:type="spellEnd"/>
      <w:r w:rsidRPr="00575CAB">
        <w:rPr>
          <w:rtl/>
          <w:lang w:bidi="he-IL"/>
        </w:rPr>
        <w:t xml:space="preserve"> תהיה לרוב טובה ונגישה יותר (למשל, מאפשרת שימוש במכשירים ניידים)</w:t>
      </w:r>
      <w:r w:rsidRPr="00575CAB">
        <w:t xml:space="preserve">. </w:t>
      </w:r>
      <w:r w:rsidRPr="00575CAB">
        <w:rPr>
          <w:b/>
          <w:bCs/>
          <w:rtl/>
          <w:lang w:bidi="he-IL"/>
        </w:rPr>
        <w:t>הערה</w:t>
      </w:r>
      <w:r w:rsidRPr="00575CAB">
        <w:rPr>
          <w:b/>
          <w:bCs/>
        </w:rPr>
        <w:t>:</w:t>
      </w:r>
      <w:r w:rsidRPr="00575CAB">
        <w:t xml:space="preserve"> </w:t>
      </w:r>
      <w:r w:rsidRPr="00575CAB">
        <w:rPr>
          <w:rtl/>
          <w:lang w:bidi="he-IL"/>
        </w:rPr>
        <w:t>המפרט מציע שיפור עתידי על ידי הוספת ממשק</w:t>
      </w:r>
      <w:r w:rsidRPr="00575CAB">
        <w:t xml:space="preserve"> </w:t>
      </w:r>
      <w:proofErr w:type="spellStart"/>
      <w:r w:rsidRPr="00575CAB">
        <w:t>Streamlit</w:t>
      </w:r>
      <w:proofErr w:type="spellEnd"/>
      <w:r w:rsidRPr="00575CAB">
        <w:t xml:space="preserve"> </w:t>
      </w:r>
      <w:r w:rsidRPr="00575CAB">
        <w:rPr>
          <w:rtl/>
          <w:lang w:bidi="he-IL"/>
        </w:rPr>
        <w:t>לנוחות</w:t>
      </w:r>
      <w:r w:rsidRPr="00575CAB">
        <w:t xml:space="preserve"> (</w:t>
      </w:r>
      <w:hyperlink w:history="1">
        <w:r w:rsidRPr="00575CAB">
          <w:rPr>
            <w:rStyle w:val="Hyperlink"/>
            <w:rtl/>
            <w:lang w:bidi="he-IL"/>
          </w:rPr>
          <w:t>אפיון</w:t>
        </w:r>
        <w:r w:rsidRPr="00575CAB">
          <w:rPr>
            <w:rStyle w:val="Hyperlink"/>
          </w:rPr>
          <w:t xml:space="preserve"> ECG.docx</w:t>
        </w:r>
      </w:hyperlink>
      <w:r w:rsidRPr="00575CAB">
        <w:t xml:space="preserve">) – </w:t>
      </w:r>
      <w:r w:rsidRPr="00575CAB">
        <w:rPr>
          <w:rtl/>
          <w:lang w:bidi="he-IL"/>
        </w:rPr>
        <w:t>זה אכן כיוון מומלץ</w:t>
      </w:r>
      <w:r w:rsidRPr="00575CAB">
        <w:t>.</w:t>
      </w:r>
    </w:p>
    <w:p w14:paraId="40756EF0" w14:textId="77777777" w:rsidR="00575CAB" w:rsidRPr="00575CAB" w:rsidRDefault="00575CAB" w:rsidP="00575CAB">
      <w:pPr>
        <w:numPr>
          <w:ilvl w:val="0"/>
          <w:numId w:val="4"/>
        </w:numPr>
        <w:bidi/>
      </w:pPr>
      <w:r w:rsidRPr="00575CAB">
        <w:rPr>
          <w:b/>
          <w:bCs/>
          <w:rtl/>
          <w:lang w:bidi="he-IL"/>
        </w:rPr>
        <w:t>ספריות נוספות</w:t>
      </w:r>
      <w:r w:rsidRPr="00575CAB">
        <w:rPr>
          <w:b/>
          <w:bCs/>
        </w:rPr>
        <w:t>:</w:t>
      </w:r>
      <w:r w:rsidRPr="00575CAB">
        <w:t xml:space="preserve"> </w:t>
      </w:r>
      <w:r w:rsidRPr="00575CAB">
        <w:rPr>
          <w:rtl/>
          <w:lang w:bidi="he-IL"/>
        </w:rPr>
        <w:t>כדאי לכלול טיפול בלוגים וחריגות – למשל להשתמש בספריית</w:t>
      </w:r>
      <w:r w:rsidRPr="00575CAB">
        <w:rPr>
          <w:rtl/>
        </w:rPr>
        <w:t xml:space="preserve"> </w:t>
      </w:r>
      <w:r w:rsidRPr="00575CAB">
        <w:t xml:space="preserve">logging </w:t>
      </w:r>
      <w:r w:rsidRPr="00575CAB">
        <w:rPr>
          <w:rtl/>
          <w:lang w:bidi="he-IL"/>
        </w:rPr>
        <w:t xml:space="preserve">המובנית של </w:t>
      </w:r>
      <w:proofErr w:type="spellStart"/>
      <w:r w:rsidRPr="00575CAB">
        <w:rPr>
          <w:rtl/>
          <w:lang w:bidi="he-IL"/>
        </w:rPr>
        <w:t>פייתון</w:t>
      </w:r>
      <w:proofErr w:type="spellEnd"/>
      <w:r w:rsidRPr="00575CAB">
        <w:rPr>
          <w:rtl/>
          <w:lang w:bidi="he-IL"/>
        </w:rPr>
        <w:t xml:space="preserve"> כדי לתעד שגיאות (כמו כשל בטעינת קובץ נתונים) לקובץ טקסט</w:t>
      </w:r>
      <w:r w:rsidRPr="00575CAB">
        <w:t xml:space="preserve"> (</w:t>
      </w:r>
      <w:hyperlink w:history="1">
        <w:r w:rsidRPr="00575CAB">
          <w:rPr>
            <w:rStyle w:val="Hyperlink"/>
            <w:rtl/>
            <w:lang w:bidi="he-IL"/>
          </w:rPr>
          <w:t>אפיון</w:t>
        </w:r>
        <w:r w:rsidRPr="00575CAB">
          <w:rPr>
            <w:rStyle w:val="Hyperlink"/>
          </w:rPr>
          <w:t xml:space="preserve"> ECG.docx</w:t>
        </w:r>
      </w:hyperlink>
      <w:r w:rsidRPr="00575CAB">
        <w:t xml:space="preserve">). </w:t>
      </w:r>
      <w:r w:rsidRPr="00575CAB">
        <w:rPr>
          <w:rtl/>
          <w:lang w:bidi="he-IL"/>
        </w:rPr>
        <w:t>לבדיקות יחידה ואינטגרציה של המודולים, להשתמש ב</w:t>
      </w:r>
      <w:r w:rsidRPr="00575CAB">
        <w:t>-</w:t>
      </w:r>
      <w:proofErr w:type="spellStart"/>
      <w:r w:rsidRPr="00575CAB">
        <w:t>PyTest</w:t>
      </w:r>
      <w:proofErr w:type="spellEnd"/>
      <w:r w:rsidRPr="00575CAB">
        <w:t xml:space="preserve"> </w:t>
      </w:r>
      <w:r w:rsidRPr="00575CAB">
        <w:rPr>
          <w:rtl/>
          <w:lang w:bidi="he-IL"/>
        </w:rPr>
        <w:t>או</w:t>
      </w:r>
      <w:r w:rsidRPr="00575CAB">
        <w:t xml:space="preserve"> </w:t>
      </w:r>
      <w:proofErr w:type="spellStart"/>
      <w:r w:rsidRPr="00575CAB">
        <w:t>unittest</w:t>
      </w:r>
      <w:proofErr w:type="spellEnd"/>
      <w:r w:rsidRPr="00575CAB">
        <w:t xml:space="preserve"> (</w:t>
      </w:r>
      <w:r w:rsidRPr="00575CAB">
        <w:rPr>
          <w:rtl/>
          <w:lang w:bidi="he-IL"/>
        </w:rPr>
        <w:t xml:space="preserve">כדי לוודא שיצירת השאלות עובדת, שההסברים נוצרים נכון </w:t>
      </w:r>
      <w:proofErr w:type="spellStart"/>
      <w:r w:rsidRPr="00575CAB">
        <w:rPr>
          <w:rtl/>
          <w:lang w:bidi="he-IL"/>
        </w:rPr>
        <w:t>וכו</w:t>
      </w:r>
      <w:proofErr w:type="spellEnd"/>
      <w:r w:rsidRPr="00575CAB">
        <w:t>').</w:t>
      </w:r>
    </w:p>
    <w:p w14:paraId="742DB1F8" w14:textId="77777777" w:rsidR="00575CAB" w:rsidRPr="00575CAB" w:rsidRDefault="00575CAB" w:rsidP="00575CAB">
      <w:pPr>
        <w:numPr>
          <w:ilvl w:val="0"/>
          <w:numId w:val="4"/>
        </w:numPr>
        <w:bidi/>
      </w:pPr>
      <w:r w:rsidRPr="00575CAB">
        <w:rPr>
          <w:b/>
          <w:bCs/>
          <w:rtl/>
          <w:lang w:bidi="he-IL"/>
        </w:rPr>
        <w:t>ביצועים</w:t>
      </w:r>
      <w:r w:rsidRPr="00575CAB">
        <w:rPr>
          <w:b/>
          <w:bCs/>
        </w:rPr>
        <w:t>:</w:t>
      </w:r>
      <w:r w:rsidRPr="00575CAB">
        <w:t xml:space="preserve"> </w:t>
      </w:r>
      <w:r w:rsidRPr="00575CAB">
        <w:rPr>
          <w:rtl/>
          <w:lang w:bidi="he-IL"/>
        </w:rPr>
        <w:t>מאגר</w:t>
      </w:r>
      <w:r w:rsidRPr="00575CAB">
        <w:t xml:space="preserve"> PTB-XL </w:t>
      </w:r>
      <w:r w:rsidRPr="00575CAB">
        <w:rPr>
          <w:rtl/>
          <w:lang w:bidi="he-IL"/>
        </w:rPr>
        <w:t>מכיל 21,879 רשומות – עלולה להיות כבידות ביצועים אם ננסה לטעון את כולו לזיכרון או לייצר אלפי תמונות בבת אחת. מומלץ לתכנן טעינת נתונים עצלה</w:t>
      </w:r>
      <w:r w:rsidRPr="00575CAB">
        <w:t xml:space="preserve"> (lazy loading) </w:t>
      </w:r>
      <w:r w:rsidRPr="00575CAB">
        <w:rPr>
          <w:rtl/>
          <w:lang w:bidi="he-IL"/>
        </w:rPr>
        <w:t>או עבודה במנות. לחלופין, אם מטרת המערכת היא</w:t>
      </w:r>
      <w:r w:rsidRPr="00575CAB">
        <w:rPr>
          <w:rtl/>
        </w:rPr>
        <w:t xml:space="preserve"> </w:t>
      </w:r>
      <w:r w:rsidRPr="00575CAB">
        <w:rPr>
          <w:i/>
          <w:iCs/>
          <w:rtl/>
          <w:lang w:bidi="he-IL"/>
        </w:rPr>
        <w:t>להתאמן</w:t>
      </w:r>
      <w:r w:rsidRPr="00575CAB">
        <w:rPr>
          <w:rtl/>
        </w:rPr>
        <w:t xml:space="preserve"> </w:t>
      </w:r>
      <w:r w:rsidRPr="00575CAB">
        <w:rPr>
          <w:rtl/>
          <w:lang w:bidi="he-IL"/>
        </w:rPr>
        <w:t>ולאו דווקא לייצר את כל השאלות מראש, אפשר בכל פעם לבחור רשומה אקראית, לטעון אותה, ליצור שאלה ולהציג – וכך לא צריך זיכרון ענק. זמן הטעינה והשרטוט לכל שאלה אמור להיות קטן משנייה-שתיים (ניתן אף למדוד ולוודא שהמערכת עומדת בזה כמדד איכות</w:t>
      </w:r>
      <w:r w:rsidRPr="00575CAB">
        <w:t xml:space="preserve"> (</w:t>
      </w:r>
      <w:hyperlink w:history="1">
        <w:r w:rsidRPr="00575CAB">
          <w:rPr>
            <w:rStyle w:val="Hyperlink"/>
            <w:rtl/>
            <w:lang w:bidi="he-IL"/>
          </w:rPr>
          <w:t>אפיון</w:t>
        </w:r>
        <w:r w:rsidRPr="00575CAB">
          <w:rPr>
            <w:rStyle w:val="Hyperlink"/>
          </w:rPr>
          <w:t xml:space="preserve"> ECG.docx</w:t>
        </w:r>
      </w:hyperlink>
      <w:r w:rsidRPr="00575CAB">
        <w:t>)).</w:t>
      </w:r>
    </w:p>
    <w:p w14:paraId="18116D8F" w14:textId="77777777" w:rsidR="00575CAB" w:rsidRPr="00575CAB" w:rsidRDefault="00575CAB" w:rsidP="00575CAB">
      <w:pPr>
        <w:bidi/>
        <w:rPr>
          <w:b/>
          <w:bCs/>
        </w:rPr>
      </w:pPr>
      <w:r w:rsidRPr="00575CAB">
        <w:rPr>
          <w:b/>
          <w:bCs/>
          <w:rtl/>
          <w:lang w:bidi="he-IL"/>
        </w:rPr>
        <w:t>רעיונות לשיפור חוויית הלמידה ביחס למבחנים רגילים</w:t>
      </w:r>
    </w:p>
    <w:p w14:paraId="6FA4C12A" w14:textId="77777777" w:rsidR="00575CAB" w:rsidRPr="00575CAB" w:rsidRDefault="00575CAB" w:rsidP="00575CAB">
      <w:pPr>
        <w:bidi/>
      </w:pPr>
      <w:r w:rsidRPr="00575CAB">
        <w:rPr>
          <w:rtl/>
          <w:lang w:bidi="he-IL"/>
        </w:rPr>
        <w:t>היתרון במערכת מבוססת-נתונים ותגובתית הוא האפשרות לספק חוויית לימוד עשירה וגמישה בהרבה ממבחן אמריקאי סטטי. הנה כמה הצעות לשיפור חוויית המשתמש והלמידה בהשוואה לבחנים רגילים</w:t>
      </w:r>
      <w:r w:rsidRPr="00575CAB">
        <w:t>:</w:t>
      </w:r>
    </w:p>
    <w:p w14:paraId="1E936DA2" w14:textId="77777777" w:rsidR="00575CAB" w:rsidRPr="00575CAB" w:rsidRDefault="00575CAB" w:rsidP="00575CAB">
      <w:pPr>
        <w:numPr>
          <w:ilvl w:val="0"/>
          <w:numId w:val="5"/>
        </w:numPr>
        <w:bidi/>
      </w:pPr>
      <w:r w:rsidRPr="00575CAB">
        <w:rPr>
          <w:b/>
          <w:bCs/>
          <w:rtl/>
          <w:lang w:bidi="he-IL"/>
        </w:rPr>
        <w:t xml:space="preserve">משוב </w:t>
      </w:r>
      <w:proofErr w:type="spellStart"/>
      <w:r w:rsidRPr="00575CAB">
        <w:rPr>
          <w:b/>
          <w:bCs/>
          <w:rtl/>
          <w:lang w:bidi="he-IL"/>
        </w:rPr>
        <w:t>מיידי</w:t>
      </w:r>
      <w:proofErr w:type="spellEnd"/>
      <w:r w:rsidRPr="00575CAB">
        <w:rPr>
          <w:b/>
          <w:bCs/>
          <w:rtl/>
          <w:lang w:bidi="he-IL"/>
        </w:rPr>
        <w:t xml:space="preserve"> ומפורט</w:t>
      </w:r>
      <w:r w:rsidRPr="00575CAB">
        <w:rPr>
          <w:b/>
          <w:bCs/>
        </w:rPr>
        <w:t>:</w:t>
      </w:r>
      <w:r w:rsidRPr="00575CAB">
        <w:t xml:space="preserve"> </w:t>
      </w:r>
      <w:r w:rsidRPr="00575CAB">
        <w:rPr>
          <w:rtl/>
          <w:lang w:bidi="he-IL"/>
        </w:rPr>
        <w:t>בניגוד למבחן רגיל שבו הסטודנט מגלה מה התשובה הנכונה רק בסוף (וללא הסבר), כאן לכל שאלה מתלווה הסבר מפורט מיד לאחר המענה. המשוב המיידי, הכולל נימוק קליני ואפילו סימון המרכיבים על גבי האק"ג, יעזור ללומד להבין את טעויותיו ולהפנים את החומר מהר יותר. ניתן לשקול הדגשה ויזואלית על התרשים בעת מתן ההסבר – למשל, לסמן בצבע את מקטעי</w:t>
      </w:r>
      <w:r w:rsidRPr="00575CAB">
        <w:t xml:space="preserve"> ST </w:t>
      </w:r>
      <w:r w:rsidRPr="00575CAB">
        <w:rPr>
          <w:rtl/>
          <w:lang w:bidi="he-IL"/>
        </w:rPr>
        <w:t>הרלוונטיים באוטם, או להדליק חץ לפעימה מוקדמת – כדי לקשר בין ההסבר הטקסטואלי לתרשים עצמו</w:t>
      </w:r>
      <w:r w:rsidRPr="00575CAB">
        <w:t>.</w:t>
      </w:r>
    </w:p>
    <w:p w14:paraId="18E19F9E" w14:textId="77777777" w:rsidR="00575CAB" w:rsidRPr="00575CAB" w:rsidRDefault="00575CAB" w:rsidP="00575CAB">
      <w:pPr>
        <w:numPr>
          <w:ilvl w:val="0"/>
          <w:numId w:val="5"/>
        </w:numPr>
        <w:bidi/>
      </w:pPr>
      <w:r w:rsidRPr="00575CAB">
        <w:rPr>
          <w:b/>
          <w:bCs/>
          <w:rtl/>
          <w:lang w:bidi="he-IL"/>
        </w:rPr>
        <w:lastRenderedPageBreak/>
        <w:t>התאמה אישית וניתוח ביצועים</w:t>
      </w:r>
      <w:r w:rsidRPr="00575CAB">
        <w:rPr>
          <w:b/>
          <w:bCs/>
        </w:rPr>
        <w:t>:</w:t>
      </w:r>
      <w:r w:rsidRPr="00575CAB">
        <w:t xml:space="preserve"> </w:t>
      </w:r>
      <w:r w:rsidRPr="00575CAB">
        <w:rPr>
          <w:rtl/>
          <w:lang w:bidi="he-IL"/>
        </w:rPr>
        <w:t>המערכת יכולה לעקוב אחר ביצועי המשתמש לאורך הזמן. למשל, לזהות שהוא שוגה לעיתים קרובות בשאלות על הפרעות קצב, ולהציע לו יותר תרגול באותו נושא. זה יוצר מסלול למידה אדפטיבי ואישי – מה שקשה מאוד בבחנים מסורתיים. בנוסף, אפשר להציג סטטיסטיקות אישיות: אחוזי הצלחה לפי קטגוריות (קצב, הולכה, אוטמים), זמנים ממוצעים למתן תשובה, התקדמות מנקודה לנקודה. פידבק כזה מעודד שיפור עצמי ומיקוד בנקודות חלשות</w:t>
      </w:r>
      <w:r w:rsidRPr="00575CAB">
        <w:t>.</w:t>
      </w:r>
    </w:p>
    <w:p w14:paraId="22B539FB" w14:textId="77777777" w:rsidR="00575CAB" w:rsidRPr="00575CAB" w:rsidRDefault="00575CAB" w:rsidP="00575CAB">
      <w:pPr>
        <w:numPr>
          <w:ilvl w:val="0"/>
          <w:numId w:val="5"/>
        </w:numPr>
        <w:bidi/>
      </w:pPr>
      <w:r w:rsidRPr="00575CAB">
        <w:rPr>
          <w:b/>
          <w:bCs/>
          <w:rtl/>
          <w:lang w:bidi="he-IL"/>
        </w:rPr>
        <w:t>מצבי תרגול מגוונים</w:t>
      </w:r>
      <w:r w:rsidRPr="00575CAB">
        <w:rPr>
          <w:b/>
          <w:bCs/>
        </w:rPr>
        <w:t>:</w:t>
      </w:r>
      <w:r w:rsidRPr="00575CAB">
        <w:t xml:space="preserve"> </w:t>
      </w:r>
      <w:r w:rsidRPr="00575CAB">
        <w:rPr>
          <w:rtl/>
          <w:lang w:bidi="he-IL"/>
        </w:rPr>
        <w:t>בעוד מבחן רגיל הוא חד-פעמי ולרוב בפורמט אחיד, המערכת יכולה להציע מצבי תרגול שונים. למשל</w:t>
      </w:r>
      <w:r w:rsidRPr="00575CAB">
        <w:t xml:space="preserve">: </w:t>
      </w:r>
      <w:r w:rsidRPr="00575CAB">
        <w:rPr>
          <w:b/>
          <w:bCs/>
          <w:rtl/>
          <w:lang w:bidi="he-IL"/>
        </w:rPr>
        <w:t>מצב למידה מודרכת</w:t>
      </w:r>
      <w:r w:rsidRPr="00575CAB">
        <w:rPr>
          <w:rtl/>
        </w:rPr>
        <w:t xml:space="preserve"> </w:t>
      </w:r>
      <w:r w:rsidRPr="00575CAB">
        <w:t xml:space="preserve">– </w:t>
      </w:r>
      <w:r w:rsidRPr="00575CAB">
        <w:rPr>
          <w:rtl/>
          <w:lang w:bidi="he-IL"/>
        </w:rPr>
        <w:t>שבו לאחר כל שאלה ההסבר מופיע אוטומטית, ואף יש רמזים טרם בחירה (אם המשתמש רוצה). לעומת זאת</w:t>
      </w:r>
      <w:r w:rsidRPr="00575CAB">
        <w:rPr>
          <w:rtl/>
        </w:rPr>
        <w:t xml:space="preserve"> </w:t>
      </w:r>
      <w:r w:rsidRPr="00575CAB">
        <w:rPr>
          <w:b/>
          <w:bCs/>
          <w:rtl/>
          <w:lang w:bidi="he-IL"/>
        </w:rPr>
        <w:t>מצב בחן עצמי</w:t>
      </w:r>
      <w:r w:rsidRPr="00575CAB">
        <w:rPr>
          <w:rtl/>
        </w:rPr>
        <w:t xml:space="preserve"> </w:t>
      </w:r>
      <w:r w:rsidRPr="00575CAB">
        <w:t xml:space="preserve">– </w:t>
      </w:r>
      <w:r w:rsidRPr="00575CAB">
        <w:rPr>
          <w:rtl/>
          <w:lang w:bidi="he-IL"/>
        </w:rPr>
        <w:t xml:space="preserve">ללא רמזים והסברים רק בסוף </w:t>
      </w:r>
      <w:proofErr w:type="spellStart"/>
      <w:r w:rsidRPr="00575CAB">
        <w:rPr>
          <w:rtl/>
          <w:lang w:bidi="he-IL"/>
        </w:rPr>
        <w:t>הסשן</w:t>
      </w:r>
      <w:proofErr w:type="spellEnd"/>
      <w:r w:rsidRPr="00575CAB">
        <w:rPr>
          <w:rtl/>
          <w:lang w:bidi="he-IL"/>
        </w:rPr>
        <w:t>, כדי לדמות מבחן אמיתי. אפשרות נוספת היא</w:t>
      </w:r>
      <w:r w:rsidRPr="00575CAB">
        <w:rPr>
          <w:rtl/>
        </w:rPr>
        <w:t xml:space="preserve"> </w:t>
      </w:r>
      <w:r w:rsidRPr="00575CAB">
        <w:rPr>
          <w:b/>
          <w:bCs/>
          <w:rtl/>
          <w:lang w:bidi="he-IL"/>
        </w:rPr>
        <w:t>בחנים לפי נושאים</w:t>
      </w:r>
      <w:r w:rsidRPr="00575CAB">
        <w:t xml:space="preserve">: </w:t>
      </w:r>
      <w:r w:rsidRPr="00575CAB">
        <w:rPr>
          <w:rtl/>
          <w:lang w:bidi="he-IL"/>
        </w:rPr>
        <w:t>לאפשר למשתמש לבחור להתמקד רק בקטגוריה אחת (למשל רק קצב לב/הפרעות הולכה) ולתרגל אותה בנפרד. גמישות זו אינה קיימת במבחנים מקובעים מראש</w:t>
      </w:r>
      <w:r w:rsidRPr="00575CAB">
        <w:t>.</w:t>
      </w:r>
    </w:p>
    <w:p w14:paraId="1D7E13E6" w14:textId="77777777" w:rsidR="00575CAB" w:rsidRPr="00575CAB" w:rsidRDefault="00575CAB" w:rsidP="00575CAB">
      <w:pPr>
        <w:numPr>
          <w:ilvl w:val="0"/>
          <w:numId w:val="5"/>
        </w:numPr>
        <w:bidi/>
      </w:pPr>
      <w:r w:rsidRPr="00575CAB">
        <w:rPr>
          <w:b/>
          <w:bCs/>
          <w:rtl/>
          <w:lang w:bidi="he-IL"/>
        </w:rPr>
        <w:t>מאגר שאלות רחב ודינמי</w:t>
      </w:r>
      <w:r w:rsidRPr="00575CAB">
        <w:rPr>
          <w:b/>
          <w:bCs/>
        </w:rPr>
        <w:t>:</w:t>
      </w:r>
      <w:r w:rsidRPr="00575CAB">
        <w:t xml:space="preserve"> </w:t>
      </w:r>
      <w:r w:rsidRPr="00575CAB">
        <w:rPr>
          <w:rtl/>
          <w:lang w:bidi="he-IL"/>
        </w:rPr>
        <w:t>בניגוד לבוחן רגיל שבו מספר השאלות מוגבל, כאן ניתן לשאוב מעשרות אלפי הרשומות במאגר</w:t>
      </w:r>
      <w:r w:rsidRPr="00575CAB">
        <w:t xml:space="preserve"> PTB-XL </w:t>
      </w:r>
      <w:r w:rsidRPr="00575CAB">
        <w:rPr>
          <w:rtl/>
          <w:lang w:bidi="he-IL"/>
        </w:rPr>
        <w:t>וליצור וריאציות רבות. המשמעות היא שהלומד כמעט ולא יקבל את אותה שאלה פעמיים, וייחשף למגוון אדיר של תרשימים אמיתיים ומקרים קליניים. זה כשלעצמו משפר את הלמידה (כי הלומד לא "זוכר את התשובה" משאלה קודמת אלא באמת צריך לנתח כל תרשים חדש). בנוסף, ניתן לעדכן את המאגר או לשלב</w:t>
      </w:r>
      <w:r w:rsidRPr="00575CAB">
        <w:rPr>
          <w:rtl/>
        </w:rPr>
        <w:t xml:space="preserve"> </w:t>
      </w:r>
      <w:r w:rsidRPr="00575CAB">
        <w:rPr>
          <w:b/>
          <w:bCs/>
          <w:rtl/>
          <w:lang w:bidi="he-IL"/>
        </w:rPr>
        <w:t>תרשימי אק"ג נוספים</w:t>
      </w:r>
      <w:r w:rsidRPr="00575CAB">
        <w:rPr>
          <w:rtl/>
        </w:rPr>
        <w:t xml:space="preserve"> </w:t>
      </w:r>
      <w:r w:rsidRPr="00575CAB">
        <w:rPr>
          <w:rtl/>
          <w:lang w:bidi="he-IL"/>
        </w:rPr>
        <w:t>ממקורות פתוחים כדי להרחיב עוד את השאלות – דבר שקשה לעשות במבחנים רגילים ללא הפקת תוכן חדשה</w:t>
      </w:r>
      <w:r w:rsidRPr="00575CAB">
        <w:t>.</w:t>
      </w:r>
    </w:p>
    <w:p w14:paraId="08CE1D80" w14:textId="77777777" w:rsidR="00575CAB" w:rsidRPr="00575CAB" w:rsidRDefault="00575CAB" w:rsidP="00575CAB">
      <w:pPr>
        <w:numPr>
          <w:ilvl w:val="0"/>
          <w:numId w:val="5"/>
        </w:numPr>
        <w:bidi/>
      </w:pPr>
      <w:proofErr w:type="spellStart"/>
      <w:r w:rsidRPr="00575CAB">
        <w:rPr>
          <w:b/>
          <w:bCs/>
          <w:rtl/>
          <w:lang w:bidi="he-IL"/>
        </w:rPr>
        <w:t>מישחוק</w:t>
      </w:r>
      <w:proofErr w:type="spellEnd"/>
      <w:r w:rsidRPr="00575CAB">
        <w:rPr>
          <w:b/>
          <w:bCs/>
        </w:rPr>
        <w:t xml:space="preserve"> (Gamification):</w:t>
      </w:r>
      <w:r w:rsidRPr="00575CAB">
        <w:t xml:space="preserve"> </w:t>
      </w:r>
      <w:r w:rsidRPr="00575CAB">
        <w:rPr>
          <w:rtl/>
          <w:lang w:bidi="he-IL"/>
        </w:rPr>
        <w:t>אפשר להוסיף אלמנטים של משחק כדי להעלות מוטיבציה. לדוגמה, ניקוד מצטבר, לוח תוצאות של משתמשים מובילים, "תגים" שמוענקים על הישגים (כגון "אשף הפרעות קצב" למי שענה נכון על 50 שאלות רצופות בקטגוריה זו). אלמנטים כאלו מדרבנים את הלומדים להתמיד ולהשתפר, והם בלתי אפשריים בבחנים סטטיים חד-פעמיים</w:t>
      </w:r>
      <w:r w:rsidRPr="00575CAB">
        <w:t>.</w:t>
      </w:r>
    </w:p>
    <w:p w14:paraId="664E5ACA" w14:textId="77777777" w:rsidR="00575CAB" w:rsidRPr="00575CAB" w:rsidRDefault="00575CAB" w:rsidP="00575CAB">
      <w:pPr>
        <w:numPr>
          <w:ilvl w:val="0"/>
          <w:numId w:val="5"/>
        </w:numPr>
        <w:bidi/>
      </w:pPr>
      <w:r w:rsidRPr="00575CAB">
        <w:rPr>
          <w:b/>
          <w:bCs/>
          <w:rtl/>
          <w:lang w:bidi="he-IL"/>
        </w:rPr>
        <w:t>עדכניות ודיוק מקצועי</w:t>
      </w:r>
      <w:r w:rsidRPr="00575CAB">
        <w:rPr>
          <w:b/>
          <w:bCs/>
        </w:rPr>
        <w:t>:</w:t>
      </w:r>
      <w:r w:rsidRPr="00575CAB">
        <w:t xml:space="preserve"> </w:t>
      </w:r>
      <w:r w:rsidRPr="00575CAB">
        <w:rPr>
          <w:rtl/>
          <w:lang w:bidi="he-IL"/>
        </w:rPr>
        <w:t>המערכת יכולה להיעזר בעדכוני מאגר הקודים וההנחיות הרפואיות. למשל, אם מתפרסמות הנחיות חדשות לגבי אבחון אק"ג</w:t>
      </w:r>
      <w:r w:rsidRPr="00575CAB">
        <w:t xml:space="preserve"> (</w:t>
      </w:r>
      <w:r w:rsidRPr="00575CAB">
        <w:rPr>
          <w:rtl/>
          <w:lang w:bidi="he-IL"/>
        </w:rPr>
        <w:t>כגון קריטריונים מעודכנים ל</w:t>
      </w:r>
      <w:r w:rsidRPr="00575CAB">
        <w:t xml:space="preserve">-LVH </w:t>
      </w:r>
      <w:r w:rsidRPr="00575CAB">
        <w:rPr>
          <w:rtl/>
          <w:lang w:bidi="he-IL"/>
        </w:rPr>
        <w:t>או הארכת</w:t>
      </w:r>
      <w:r w:rsidRPr="00575CAB">
        <w:t xml:space="preserve"> QT), </w:t>
      </w:r>
      <w:r w:rsidRPr="00575CAB">
        <w:rPr>
          <w:rtl/>
          <w:lang w:bidi="he-IL"/>
        </w:rPr>
        <w:t>ניתן לשלב אותן בהסברים או באופן ניקוד השאלות. זאת לעומת שאלות סטטיות שעשויות להיות מבוססות על ידע שהוא מעט מיושן. מעבר לכך, שימוש במאגר</w:t>
      </w:r>
      <w:r w:rsidRPr="00575CAB">
        <w:t xml:space="preserve"> PTB-XL </w:t>
      </w:r>
      <w:r w:rsidRPr="00575CAB">
        <w:rPr>
          <w:rtl/>
          <w:lang w:bidi="he-IL"/>
        </w:rPr>
        <w:t>שפותח למחקר מאפשר ודאות גבוהה לגבי נכונות האבחנות (הרי כל תרשים שם סווג ע"י קרדיולוג/ים)</w:t>
      </w:r>
      <w:r w:rsidRPr="00575CAB">
        <w:t xml:space="preserve"> (</w:t>
      </w:r>
      <w:hyperlink r:id="rId11" w:anchor=":~:text=The%20PTB,The%20dataset%20is" w:history="1">
        <w:r w:rsidRPr="00575CAB">
          <w:rPr>
            <w:rStyle w:val="Hyperlink"/>
          </w:rPr>
          <w:t>PTB-XL, a large publicly available electrocardiography dataset v1.0.3</w:t>
        </w:r>
      </w:hyperlink>
      <w:r w:rsidRPr="00575CAB">
        <w:t xml:space="preserve">), </w:t>
      </w:r>
      <w:r w:rsidRPr="00575CAB">
        <w:rPr>
          <w:rtl/>
          <w:lang w:bidi="he-IL"/>
        </w:rPr>
        <w:t>לעומת מבחנים שאולי נבנו ביד אנושית בודדת ועשויים לכלול טעויות</w:t>
      </w:r>
      <w:r w:rsidRPr="00575CAB">
        <w:t>.</w:t>
      </w:r>
    </w:p>
    <w:p w14:paraId="66FDE66D" w14:textId="77777777" w:rsidR="00575CAB" w:rsidRPr="00575CAB" w:rsidRDefault="00575CAB" w:rsidP="00575CAB">
      <w:pPr>
        <w:numPr>
          <w:ilvl w:val="0"/>
          <w:numId w:val="5"/>
        </w:numPr>
        <w:bidi/>
      </w:pPr>
      <w:r w:rsidRPr="00575CAB">
        <w:rPr>
          <w:b/>
          <w:bCs/>
          <w:rtl/>
          <w:lang w:bidi="he-IL"/>
        </w:rPr>
        <w:t>שילוב מקורות מידע נוספים</w:t>
      </w:r>
      <w:r w:rsidRPr="00575CAB">
        <w:rPr>
          <w:b/>
          <w:bCs/>
        </w:rPr>
        <w:t>:</w:t>
      </w:r>
      <w:r w:rsidRPr="00575CAB">
        <w:t xml:space="preserve"> </w:t>
      </w:r>
      <w:r w:rsidRPr="00575CAB">
        <w:rPr>
          <w:rtl/>
          <w:lang w:bidi="he-IL"/>
        </w:rPr>
        <w:t>שיפור חוויית הלמידה יכול להתבטא גם במתן אפשרות "חקירה עצמית". למשל, לאחר הצגת ההסבר, לספק כפתור "למידע נוסף" שיוביל את המשתמש למאמר קצר או קטע מספר לימוד על אותו נושא (קישור לחומר תאורטי על פרפור פרוזדורים, למשל). כך המערכת משמשת לא רק כבודקת ידע אלא כנקודת מוצא ללמידה מעמיקה. ניתן לשלב קישורים למקורות פתוחים או לתכני</w:t>
      </w:r>
      <w:r w:rsidRPr="00575CAB">
        <w:t xml:space="preserve"> PhysioNet </w:t>
      </w:r>
      <w:r w:rsidRPr="00575CAB">
        <w:rPr>
          <w:rtl/>
          <w:lang w:bidi="he-IL"/>
        </w:rPr>
        <w:t>הרלוונטיים</w:t>
      </w:r>
      <w:r w:rsidRPr="00575CAB">
        <w:t>.</w:t>
      </w:r>
    </w:p>
    <w:p w14:paraId="357DC4C8" w14:textId="77777777" w:rsidR="00575CAB" w:rsidRPr="00575CAB" w:rsidRDefault="00575CAB" w:rsidP="00575CAB">
      <w:pPr>
        <w:numPr>
          <w:ilvl w:val="0"/>
          <w:numId w:val="5"/>
        </w:numPr>
        <w:bidi/>
      </w:pPr>
      <w:r w:rsidRPr="00575CAB">
        <w:rPr>
          <w:b/>
          <w:bCs/>
          <w:rtl/>
          <w:lang w:bidi="he-IL"/>
        </w:rPr>
        <w:lastRenderedPageBreak/>
        <w:t>התנסות ריאליסטית יותר</w:t>
      </w:r>
      <w:r w:rsidRPr="00575CAB">
        <w:rPr>
          <w:b/>
          <w:bCs/>
        </w:rPr>
        <w:t>:</w:t>
      </w:r>
      <w:r w:rsidRPr="00575CAB">
        <w:t xml:space="preserve"> </w:t>
      </w:r>
      <w:r w:rsidRPr="00575CAB">
        <w:rPr>
          <w:rtl/>
          <w:lang w:bidi="he-IL"/>
        </w:rPr>
        <w:t>מכיוון שיש לנו נתוני מטופל וקליניקה, ניתן לדמות</w:t>
      </w:r>
      <w:r w:rsidRPr="00575CAB">
        <w:rPr>
          <w:rtl/>
        </w:rPr>
        <w:t xml:space="preserve"> </w:t>
      </w:r>
      <w:r w:rsidRPr="00575CAB">
        <w:rPr>
          <w:b/>
          <w:bCs/>
          <w:rtl/>
          <w:lang w:bidi="he-IL"/>
        </w:rPr>
        <w:t>סצנות קליניות</w:t>
      </w:r>
      <w:r w:rsidRPr="00575CAB">
        <w:rPr>
          <w:rtl/>
        </w:rPr>
        <w:t xml:space="preserve"> </w:t>
      </w:r>
      <w:r w:rsidRPr="00575CAB">
        <w:rPr>
          <w:rtl/>
          <w:lang w:bidi="he-IL"/>
        </w:rPr>
        <w:t>קטנות בתוך השאלות. למשל, להציג שאלה בסגנון מקרה</w:t>
      </w:r>
      <w:r w:rsidRPr="00575CAB">
        <w:t>: "</w:t>
      </w:r>
      <w:r w:rsidRPr="00575CAB">
        <w:rPr>
          <w:i/>
          <w:iCs/>
          <w:rtl/>
          <w:lang w:bidi="he-IL"/>
        </w:rPr>
        <w:t>מטופל בן 50 הגיע לחדר מיון עם תלונה על דפיקות לב מהירות. מצורף תרשים אק"ג שלו. מה האבחנה הסבירה</w:t>
      </w:r>
      <w:r w:rsidRPr="00575CAB">
        <w:rPr>
          <w:i/>
          <w:iCs/>
        </w:rPr>
        <w:t>?</w:t>
      </w:r>
      <w:r w:rsidRPr="00575CAB">
        <w:t xml:space="preserve">" </w:t>
      </w:r>
      <w:r w:rsidRPr="00575CAB">
        <w:rPr>
          <w:rtl/>
          <w:lang w:bidi="he-IL"/>
        </w:rPr>
        <w:t>ובתשובות לשים אבחנות מבדלות. זה מאמן את הסטודנט בצורה שיותר קרובה לאופן החשיבה במציאות. מאגר</w:t>
      </w:r>
      <w:r w:rsidRPr="00575CAB">
        <w:t xml:space="preserve"> PTB-XL </w:t>
      </w:r>
      <w:r w:rsidRPr="00575CAB">
        <w:rPr>
          <w:rtl/>
          <w:lang w:bidi="he-IL"/>
        </w:rPr>
        <w:t>יכול לתמוך בכך כי לכל תרשים יש הקשר (למשל, פרפור פרוזדורים שכיח יותר במבוגרים עם היסטוריה מסוימת וכו'). באופן זה הלמידה עולה מדרגה לעומת שאלה תיאורטית קרה</w:t>
      </w:r>
      <w:r w:rsidRPr="00575CAB">
        <w:t>.</w:t>
      </w:r>
    </w:p>
    <w:p w14:paraId="34F2F6B0" w14:textId="77777777" w:rsidR="00575CAB" w:rsidRPr="00575CAB" w:rsidRDefault="00575CAB" w:rsidP="00575CAB">
      <w:pPr>
        <w:bidi/>
      </w:pPr>
      <w:r w:rsidRPr="00575CAB">
        <w:rPr>
          <w:rtl/>
          <w:lang w:bidi="he-IL"/>
        </w:rPr>
        <w:t>לסיכום, שילוב מאגר</w:t>
      </w:r>
      <w:r w:rsidRPr="00575CAB">
        <w:t xml:space="preserve"> PTB-XL </w:t>
      </w:r>
      <w:r w:rsidRPr="00575CAB">
        <w:rPr>
          <w:rtl/>
          <w:lang w:bidi="he-IL"/>
        </w:rPr>
        <w:t xml:space="preserve">במערכת תרגול אק"ג מאפשר ליצור פלטפורמה דינמית, מקיפה ומעמיקה ללימוד פענוח אק"ג. המבנה המוצע עם רכיבים מודולריים, שאלות רב-ברירה מבוססות תרשימים אמיתיים, הסברים קליניים מפורטים ושימוש בכלים </w:t>
      </w:r>
      <w:proofErr w:type="spellStart"/>
      <w:r w:rsidRPr="00575CAB">
        <w:rPr>
          <w:rtl/>
          <w:lang w:bidi="he-IL"/>
        </w:rPr>
        <w:t>פייתוניים</w:t>
      </w:r>
      <w:proofErr w:type="spellEnd"/>
      <w:r w:rsidRPr="00575CAB">
        <w:rPr>
          <w:rtl/>
          <w:lang w:bidi="he-IL"/>
        </w:rPr>
        <w:t xml:space="preserve"> חזקים – כל אלו יאפשרו אלטרנטיבה משופרת לבחנים המקוונים הרגילים, ויתרמו להכשרת דור חדש של מפענחי אק"ג מיומנים</w:t>
      </w:r>
      <w:r w:rsidRPr="00575CAB">
        <w:t>. (</w:t>
      </w:r>
      <w:hyperlink r:id="rId12" w:anchor=":~:text=The%20PTB,The%20dataset%20is" w:history="1">
        <w:r w:rsidRPr="00575CAB">
          <w:rPr>
            <w:rStyle w:val="Hyperlink"/>
          </w:rPr>
          <w:t>PTB-XL, a large publicly available electrocardiography dataset v1.0.3</w:t>
        </w:r>
      </w:hyperlink>
      <w:r w:rsidRPr="00575CAB">
        <w:t>)</w:t>
      </w:r>
    </w:p>
    <w:p w14:paraId="56716285" w14:textId="609E6FA5" w:rsidR="00B74AFA" w:rsidRDefault="00B74AFA" w:rsidP="00575CAB">
      <w:pPr>
        <w:bidi/>
        <w:rPr>
          <w:rtl/>
          <w:lang w:bidi="he-IL"/>
        </w:rPr>
      </w:pPr>
    </w:p>
    <w:p w14:paraId="0C28FE35" w14:textId="77777777" w:rsidR="00575CAB" w:rsidRDefault="00575CAB" w:rsidP="00575CAB">
      <w:pPr>
        <w:bidi/>
        <w:rPr>
          <w:rtl/>
          <w:lang w:bidi="he-IL"/>
        </w:rPr>
      </w:pPr>
    </w:p>
    <w:p w14:paraId="54CA04D8" w14:textId="77777777" w:rsidR="00575CAB" w:rsidRPr="00575CAB" w:rsidRDefault="00575CAB" w:rsidP="00575CAB">
      <w:pPr>
        <w:bidi/>
        <w:rPr>
          <w:lang w:bidi="he-IL"/>
        </w:rPr>
      </w:pPr>
      <w:r w:rsidRPr="00575CAB">
        <w:rPr>
          <w:rtl/>
          <w:lang w:bidi="he-IL"/>
        </w:rPr>
        <w:t>כמובן! הנה הוראות מפורטות וברורות לגבי כל התהליך, כולל כל המידע שנאסף עד כה. כל שלב כתוב בצורה כזו שניתן להעתיק את הקוד ולהשתמש בו כחלק מהפיתוח, תוך מיקוד במזעור שגיאות ובלבול. ההוראות כוללות גם את כל החלקים הנדרשים להתחלה והמשך הפיתוח בצורה מסודרת</w:t>
      </w:r>
      <w:r w:rsidRPr="00575CAB">
        <w:rPr>
          <w:lang w:bidi="he-IL"/>
        </w:rPr>
        <w:t>.</w:t>
      </w:r>
    </w:p>
    <w:p w14:paraId="6528A9C2" w14:textId="77777777" w:rsidR="00575CAB" w:rsidRPr="00575CAB" w:rsidRDefault="00575CAB" w:rsidP="00575CAB">
      <w:pPr>
        <w:bidi/>
        <w:rPr>
          <w:b/>
          <w:bCs/>
          <w:lang w:bidi="he-IL"/>
        </w:rPr>
      </w:pPr>
      <w:r w:rsidRPr="00575CAB">
        <w:rPr>
          <w:b/>
          <w:bCs/>
          <w:lang w:bidi="he-IL"/>
        </w:rPr>
        <w:t xml:space="preserve">1. </w:t>
      </w:r>
      <w:r w:rsidRPr="00575CAB">
        <w:rPr>
          <w:b/>
          <w:bCs/>
          <w:rtl/>
          <w:lang w:bidi="he-IL"/>
        </w:rPr>
        <w:t>הגדרת תיקיית מאגר הנתונים</w:t>
      </w:r>
    </w:p>
    <w:p w14:paraId="640568C4" w14:textId="77777777" w:rsidR="00575CAB" w:rsidRPr="00575CAB" w:rsidRDefault="00575CAB" w:rsidP="00575CAB">
      <w:pPr>
        <w:bidi/>
        <w:rPr>
          <w:lang w:bidi="he-IL"/>
        </w:rPr>
      </w:pPr>
      <w:r w:rsidRPr="00575CAB">
        <w:rPr>
          <w:rtl/>
          <w:lang w:bidi="he-IL"/>
        </w:rPr>
        <w:t>בשלב הראשון, יש צורך לאפשר למשתמש לבחור תיקיית מאגר שבה מאוחסנים הנתונים</w:t>
      </w:r>
      <w:r w:rsidRPr="00575CAB">
        <w:rPr>
          <w:lang w:bidi="he-IL"/>
        </w:rPr>
        <w:t xml:space="preserve"> (</w:t>
      </w:r>
      <w:r w:rsidRPr="00575CAB">
        <w:rPr>
          <w:rtl/>
          <w:lang w:bidi="he-IL"/>
        </w:rPr>
        <w:t>קובצי ה</w:t>
      </w:r>
      <w:r w:rsidRPr="00575CAB">
        <w:rPr>
          <w:lang w:bidi="he-IL"/>
        </w:rPr>
        <w:t xml:space="preserve">-CSV </w:t>
      </w:r>
      <w:r w:rsidRPr="00575CAB">
        <w:rPr>
          <w:rtl/>
          <w:lang w:bidi="he-IL"/>
        </w:rPr>
        <w:t>והנתונים של</w:t>
      </w:r>
      <w:r w:rsidRPr="00575CAB">
        <w:rPr>
          <w:lang w:bidi="he-IL"/>
        </w:rPr>
        <w:t xml:space="preserve"> PTB-XL). </w:t>
      </w:r>
      <w:r w:rsidRPr="00575CAB">
        <w:rPr>
          <w:rtl/>
          <w:lang w:bidi="he-IL"/>
        </w:rPr>
        <w:t>נשתמש ב</w:t>
      </w:r>
      <w:r w:rsidRPr="00575CAB">
        <w:rPr>
          <w:lang w:bidi="he-IL"/>
        </w:rPr>
        <w:t>-</w:t>
      </w:r>
      <w:proofErr w:type="spellStart"/>
      <w:r w:rsidRPr="00575CAB">
        <w:rPr>
          <w:lang w:bidi="he-IL"/>
        </w:rPr>
        <w:t>tkinter</w:t>
      </w:r>
      <w:proofErr w:type="spellEnd"/>
      <w:r w:rsidRPr="00575CAB">
        <w:rPr>
          <w:lang w:bidi="he-IL"/>
        </w:rPr>
        <w:t xml:space="preserve"> </w:t>
      </w:r>
      <w:r w:rsidRPr="00575CAB">
        <w:rPr>
          <w:rtl/>
          <w:lang w:bidi="he-IL"/>
        </w:rPr>
        <w:t>ליצירת חלונית בחירת תיקייה</w:t>
      </w:r>
      <w:r w:rsidRPr="00575CAB">
        <w:rPr>
          <w:lang w:bidi="he-IL"/>
        </w:rPr>
        <w:t>.</w:t>
      </w:r>
    </w:p>
    <w:p w14:paraId="3E91199E" w14:textId="77777777" w:rsidR="00575CAB" w:rsidRPr="00575CAB" w:rsidRDefault="00575CAB" w:rsidP="00575CAB">
      <w:pPr>
        <w:bidi/>
        <w:rPr>
          <w:b/>
          <w:bCs/>
          <w:lang w:bidi="he-IL"/>
        </w:rPr>
      </w:pPr>
      <w:r w:rsidRPr="00575CAB">
        <w:rPr>
          <w:b/>
          <w:bCs/>
          <w:rtl/>
          <w:lang w:bidi="he-IL"/>
        </w:rPr>
        <w:t>קוד לבחירת תיקיית המאגר</w:t>
      </w:r>
      <w:r w:rsidRPr="00575CAB">
        <w:rPr>
          <w:b/>
          <w:bCs/>
          <w:lang w:bidi="he-IL"/>
        </w:rPr>
        <w:t>:</w:t>
      </w:r>
    </w:p>
    <w:p w14:paraId="5F90AA3F" w14:textId="77777777" w:rsidR="00575CAB" w:rsidRPr="00575CAB" w:rsidRDefault="00575CAB" w:rsidP="00575CAB">
      <w:pPr>
        <w:bidi/>
        <w:rPr>
          <w:lang w:bidi="he-IL"/>
        </w:rPr>
      </w:pPr>
      <w:proofErr w:type="gramStart"/>
      <w:r w:rsidRPr="00575CAB">
        <w:rPr>
          <w:lang w:bidi="he-IL"/>
        </w:rPr>
        <w:t>import</w:t>
      </w:r>
      <w:proofErr w:type="gramEnd"/>
      <w:r w:rsidRPr="00575CAB">
        <w:rPr>
          <w:lang w:bidi="he-IL"/>
        </w:rPr>
        <w:t xml:space="preserve"> </w:t>
      </w:r>
      <w:proofErr w:type="spellStart"/>
      <w:r w:rsidRPr="00575CAB">
        <w:rPr>
          <w:lang w:bidi="he-IL"/>
        </w:rPr>
        <w:t>tkinter</w:t>
      </w:r>
      <w:proofErr w:type="spellEnd"/>
      <w:r w:rsidRPr="00575CAB">
        <w:rPr>
          <w:lang w:bidi="he-IL"/>
        </w:rPr>
        <w:t xml:space="preserve"> as </w:t>
      </w:r>
      <w:proofErr w:type="spellStart"/>
      <w:r w:rsidRPr="00575CAB">
        <w:rPr>
          <w:lang w:bidi="he-IL"/>
        </w:rPr>
        <w:t>tk</w:t>
      </w:r>
      <w:proofErr w:type="spellEnd"/>
    </w:p>
    <w:p w14:paraId="4BE029A6" w14:textId="77777777" w:rsidR="00575CAB" w:rsidRPr="00575CAB" w:rsidRDefault="00575CAB" w:rsidP="00575CAB">
      <w:pPr>
        <w:bidi/>
        <w:rPr>
          <w:lang w:bidi="he-IL"/>
        </w:rPr>
      </w:pPr>
      <w:r w:rsidRPr="00575CAB">
        <w:rPr>
          <w:lang w:bidi="he-IL"/>
        </w:rPr>
        <w:t xml:space="preserve">from </w:t>
      </w:r>
      <w:proofErr w:type="spellStart"/>
      <w:r w:rsidRPr="00575CAB">
        <w:rPr>
          <w:lang w:bidi="he-IL"/>
        </w:rPr>
        <w:t>tkinter</w:t>
      </w:r>
      <w:proofErr w:type="spellEnd"/>
      <w:r w:rsidRPr="00575CAB">
        <w:rPr>
          <w:lang w:bidi="he-IL"/>
        </w:rPr>
        <w:t xml:space="preserve"> import </w:t>
      </w:r>
      <w:proofErr w:type="spellStart"/>
      <w:r w:rsidRPr="00575CAB">
        <w:rPr>
          <w:lang w:bidi="he-IL"/>
        </w:rPr>
        <w:t>filedialog</w:t>
      </w:r>
      <w:proofErr w:type="spellEnd"/>
    </w:p>
    <w:p w14:paraId="71AA9B52" w14:textId="77777777" w:rsidR="00575CAB" w:rsidRPr="00575CAB" w:rsidRDefault="00575CAB" w:rsidP="00575CAB">
      <w:pPr>
        <w:bidi/>
        <w:rPr>
          <w:lang w:bidi="he-IL"/>
        </w:rPr>
      </w:pPr>
    </w:p>
    <w:p w14:paraId="391586B6" w14:textId="77777777" w:rsidR="00575CAB" w:rsidRPr="00575CAB" w:rsidRDefault="00575CAB" w:rsidP="00575CAB">
      <w:pPr>
        <w:bidi/>
        <w:rPr>
          <w:lang w:bidi="he-IL"/>
        </w:rPr>
      </w:pPr>
      <w:r w:rsidRPr="00575CAB">
        <w:rPr>
          <w:lang w:bidi="he-IL"/>
        </w:rPr>
        <w:t xml:space="preserve">def </w:t>
      </w:r>
      <w:proofErr w:type="spellStart"/>
      <w:r w:rsidRPr="00575CAB">
        <w:rPr>
          <w:lang w:bidi="he-IL"/>
        </w:rPr>
        <w:t>select_</w:t>
      </w:r>
      <w:proofErr w:type="gramStart"/>
      <w:r w:rsidRPr="00575CAB">
        <w:rPr>
          <w:lang w:bidi="he-IL"/>
        </w:rPr>
        <w:t>directory</w:t>
      </w:r>
      <w:proofErr w:type="spellEnd"/>
      <w:r w:rsidRPr="00575CAB">
        <w:rPr>
          <w:lang w:bidi="he-IL"/>
        </w:rPr>
        <w:t>(</w:t>
      </w:r>
      <w:proofErr w:type="gramEnd"/>
      <w:r w:rsidRPr="00575CAB">
        <w:rPr>
          <w:lang w:bidi="he-IL"/>
        </w:rPr>
        <w:t>):</w:t>
      </w:r>
    </w:p>
    <w:p w14:paraId="09DDB994" w14:textId="77777777" w:rsidR="00575CAB" w:rsidRPr="00575CAB" w:rsidRDefault="00575CAB" w:rsidP="00575CAB">
      <w:pPr>
        <w:bidi/>
        <w:rPr>
          <w:lang w:bidi="he-IL"/>
        </w:rPr>
      </w:pPr>
      <w:r w:rsidRPr="00575CAB">
        <w:rPr>
          <w:lang w:bidi="he-IL"/>
        </w:rPr>
        <w:t xml:space="preserve">    # </w:t>
      </w:r>
      <w:r w:rsidRPr="00575CAB">
        <w:rPr>
          <w:rtl/>
          <w:lang w:bidi="he-IL"/>
        </w:rPr>
        <w:t>יצירת חלונית בחירת תיקייה</w:t>
      </w:r>
    </w:p>
    <w:p w14:paraId="1A2524DB" w14:textId="77777777" w:rsidR="00575CAB" w:rsidRPr="00575CAB" w:rsidRDefault="00575CAB" w:rsidP="00575CAB">
      <w:pPr>
        <w:bidi/>
        <w:rPr>
          <w:lang w:bidi="he-IL"/>
        </w:rPr>
      </w:pPr>
      <w:r w:rsidRPr="00575CAB">
        <w:rPr>
          <w:lang w:bidi="he-IL"/>
        </w:rPr>
        <w:t xml:space="preserve">    root = </w:t>
      </w:r>
      <w:proofErr w:type="spellStart"/>
      <w:proofErr w:type="gramStart"/>
      <w:r w:rsidRPr="00575CAB">
        <w:rPr>
          <w:lang w:bidi="he-IL"/>
        </w:rPr>
        <w:t>tk.Tk</w:t>
      </w:r>
      <w:proofErr w:type="spellEnd"/>
      <w:proofErr w:type="gramEnd"/>
      <w:r w:rsidRPr="00575CAB">
        <w:rPr>
          <w:lang w:bidi="he-IL"/>
        </w:rPr>
        <w:t>()</w:t>
      </w:r>
    </w:p>
    <w:p w14:paraId="1E03A0FB" w14:textId="77777777" w:rsidR="00575CAB" w:rsidRPr="00575CAB" w:rsidRDefault="00575CAB" w:rsidP="00575CAB">
      <w:pPr>
        <w:bidi/>
        <w:rPr>
          <w:lang w:bidi="he-IL"/>
        </w:rPr>
      </w:pPr>
      <w:r w:rsidRPr="00575CAB">
        <w:rPr>
          <w:lang w:bidi="he-IL"/>
        </w:rPr>
        <w:t xml:space="preserve">    </w:t>
      </w:r>
      <w:proofErr w:type="spellStart"/>
      <w:proofErr w:type="gramStart"/>
      <w:r w:rsidRPr="00575CAB">
        <w:rPr>
          <w:lang w:bidi="he-IL"/>
        </w:rPr>
        <w:t>root.withdraw</w:t>
      </w:r>
      <w:proofErr w:type="spellEnd"/>
      <w:r w:rsidRPr="00575CAB">
        <w:rPr>
          <w:lang w:bidi="he-IL"/>
        </w:rPr>
        <w:t>()  #</w:t>
      </w:r>
      <w:proofErr w:type="gramEnd"/>
      <w:r w:rsidRPr="00575CAB">
        <w:rPr>
          <w:lang w:bidi="he-IL"/>
        </w:rPr>
        <w:t xml:space="preserve"> </w:t>
      </w:r>
      <w:r w:rsidRPr="00575CAB">
        <w:rPr>
          <w:rtl/>
          <w:lang w:bidi="he-IL"/>
        </w:rPr>
        <w:t>מסתיר את חלון ברירת המחדל של</w:t>
      </w:r>
      <w:r w:rsidRPr="00575CAB">
        <w:rPr>
          <w:lang w:bidi="he-IL"/>
        </w:rPr>
        <w:t xml:space="preserve"> </w:t>
      </w:r>
      <w:proofErr w:type="spellStart"/>
      <w:r w:rsidRPr="00575CAB">
        <w:rPr>
          <w:lang w:bidi="he-IL"/>
        </w:rPr>
        <w:t>Tkinter</w:t>
      </w:r>
      <w:proofErr w:type="spellEnd"/>
    </w:p>
    <w:p w14:paraId="0C43723C" w14:textId="77777777" w:rsidR="00575CAB" w:rsidRPr="00575CAB" w:rsidRDefault="00575CAB" w:rsidP="00575CAB">
      <w:pPr>
        <w:bidi/>
        <w:rPr>
          <w:lang w:bidi="he-IL"/>
        </w:rPr>
      </w:pPr>
      <w:r w:rsidRPr="00575CAB">
        <w:rPr>
          <w:lang w:bidi="he-IL"/>
        </w:rPr>
        <w:t xml:space="preserve">    directory = </w:t>
      </w:r>
      <w:proofErr w:type="spellStart"/>
      <w:proofErr w:type="gramStart"/>
      <w:r w:rsidRPr="00575CAB">
        <w:rPr>
          <w:lang w:bidi="he-IL"/>
        </w:rPr>
        <w:t>filedialog.askdirectory</w:t>
      </w:r>
      <w:proofErr w:type="spellEnd"/>
      <w:proofErr w:type="gramEnd"/>
      <w:r w:rsidRPr="00575CAB">
        <w:rPr>
          <w:lang w:bidi="he-IL"/>
        </w:rPr>
        <w:t>(title="Select PTB-XL Dataset Directory</w:t>
      </w:r>
      <w:proofErr w:type="gramStart"/>
      <w:r w:rsidRPr="00575CAB">
        <w:rPr>
          <w:lang w:bidi="he-IL"/>
        </w:rPr>
        <w:t>")  #</w:t>
      </w:r>
      <w:proofErr w:type="gramEnd"/>
      <w:r w:rsidRPr="00575CAB">
        <w:rPr>
          <w:lang w:bidi="he-IL"/>
        </w:rPr>
        <w:t xml:space="preserve"> </w:t>
      </w:r>
      <w:r w:rsidRPr="00575CAB">
        <w:rPr>
          <w:rtl/>
          <w:lang w:bidi="he-IL"/>
        </w:rPr>
        <w:t>בחירת תיקייה</w:t>
      </w:r>
    </w:p>
    <w:p w14:paraId="1282325B" w14:textId="77777777" w:rsidR="00575CAB" w:rsidRPr="00575CAB" w:rsidRDefault="00575CAB" w:rsidP="00575CAB">
      <w:pPr>
        <w:bidi/>
        <w:rPr>
          <w:lang w:bidi="he-IL"/>
        </w:rPr>
      </w:pPr>
      <w:r w:rsidRPr="00575CAB">
        <w:rPr>
          <w:lang w:bidi="he-IL"/>
        </w:rPr>
        <w:t xml:space="preserve">    if directory:</w:t>
      </w:r>
    </w:p>
    <w:p w14:paraId="27D27645" w14:textId="77777777" w:rsidR="00575CAB" w:rsidRPr="00575CAB" w:rsidRDefault="00575CAB" w:rsidP="00575CAB">
      <w:pPr>
        <w:bidi/>
        <w:rPr>
          <w:lang w:bidi="he-IL"/>
        </w:rPr>
      </w:pPr>
      <w:r w:rsidRPr="00575CAB">
        <w:rPr>
          <w:lang w:bidi="he-IL"/>
        </w:rPr>
        <w:lastRenderedPageBreak/>
        <w:t xml:space="preserve">        </w:t>
      </w:r>
      <w:proofErr w:type="gramStart"/>
      <w:r w:rsidRPr="00575CAB">
        <w:rPr>
          <w:lang w:bidi="he-IL"/>
        </w:rPr>
        <w:t>print(</w:t>
      </w:r>
      <w:proofErr w:type="spellStart"/>
      <w:proofErr w:type="gramEnd"/>
      <w:r w:rsidRPr="00575CAB">
        <w:rPr>
          <w:lang w:bidi="he-IL"/>
        </w:rPr>
        <w:t>f"Selected</w:t>
      </w:r>
      <w:proofErr w:type="spellEnd"/>
      <w:r w:rsidRPr="00575CAB">
        <w:rPr>
          <w:lang w:bidi="he-IL"/>
        </w:rPr>
        <w:t xml:space="preserve"> </w:t>
      </w:r>
      <w:proofErr w:type="gramStart"/>
      <w:r w:rsidRPr="00575CAB">
        <w:rPr>
          <w:lang w:bidi="he-IL"/>
        </w:rPr>
        <w:t>directory: {directory}"</w:t>
      </w:r>
      <w:proofErr w:type="gramEnd"/>
      <w:r w:rsidRPr="00575CAB">
        <w:rPr>
          <w:lang w:bidi="he-IL"/>
        </w:rPr>
        <w:t>)</w:t>
      </w:r>
    </w:p>
    <w:p w14:paraId="50100B29" w14:textId="77777777" w:rsidR="00575CAB" w:rsidRPr="00575CAB" w:rsidRDefault="00575CAB" w:rsidP="00575CAB">
      <w:pPr>
        <w:bidi/>
        <w:rPr>
          <w:lang w:bidi="he-IL"/>
        </w:rPr>
      </w:pPr>
      <w:r w:rsidRPr="00575CAB">
        <w:rPr>
          <w:lang w:bidi="he-IL"/>
        </w:rPr>
        <w:t xml:space="preserve">    else:</w:t>
      </w:r>
    </w:p>
    <w:p w14:paraId="1288F26C" w14:textId="77777777" w:rsidR="00575CAB" w:rsidRPr="00575CAB" w:rsidRDefault="00575CAB" w:rsidP="00575CAB">
      <w:pPr>
        <w:bidi/>
        <w:rPr>
          <w:lang w:bidi="he-IL"/>
        </w:rPr>
      </w:pPr>
      <w:r w:rsidRPr="00575CAB">
        <w:rPr>
          <w:lang w:bidi="he-IL"/>
        </w:rPr>
        <w:t xml:space="preserve">        </w:t>
      </w:r>
      <w:proofErr w:type="gramStart"/>
      <w:r w:rsidRPr="00575CAB">
        <w:rPr>
          <w:lang w:bidi="he-IL"/>
        </w:rPr>
        <w:t>print(</w:t>
      </w:r>
      <w:proofErr w:type="gramEnd"/>
      <w:r w:rsidRPr="00575CAB">
        <w:rPr>
          <w:lang w:bidi="he-IL"/>
        </w:rPr>
        <w:t>"No directory selected.")</w:t>
      </w:r>
    </w:p>
    <w:p w14:paraId="2AC8DA80" w14:textId="77777777" w:rsidR="00575CAB" w:rsidRPr="00575CAB" w:rsidRDefault="00575CAB" w:rsidP="00575CAB">
      <w:pPr>
        <w:bidi/>
        <w:rPr>
          <w:lang w:bidi="he-IL"/>
        </w:rPr>
      </w:pPr>
      <w:r w:rsidRPr="00575CAB">
        <w:rPr>
          <w:lang w:bidi="he-IL"/>
        </w:rPr>
        <w:t xml:space="preserve">    return directory</w:t>
      </w:r>
    </w:p>
    <w:p w14:paraId="76731BFD" w14:textId="77777777" w:rsidR="00575CAB" w:rsidRPr="00575CAB" w:rsidRDefault="00575CAB" w:rsidP="00575CAB">
      <w:pPr>
        <w:bidi/>
        <w:rPr>
          <w:lang w:bidi="he-IL"/>
        </w:rPr>
      </w:pPr>
    </w:p>
    <w:p w14:paraId="3905C1A8" w14:textId="77777777" w:rsidR="00575CAB" w:rsidRPr="00575CAB" w:rsidRDefault="00575CAB" w:rsidP="00575CAB">
      <w:pPr>
        <w:bidi/>
        <w:rPr>
          <w:lang w:bidi="he-IL"/>
        </w:rPr>
      </w:pPr>
      <w:r w:rsidRPr="00575CAB">
        <w:rPr>
          <w:lang w:bidi="he-IL"/>
        </w:rPr>
        <w:t xml:space="preserve"># </w:t>
      </w:r>
      <w:r w:rsidRPr="00575CAB">
        <w:rPr>
          <w:rtl/>
          <w:lang w:bidi="he-IL"/>
        </w:rPr>
        <w:t>קריאה לפונקציה</w:t>
      </w:r>
    </w:p>
    <w:p w14:paraId="2CE3108A" w14:textId="77777777" w:rsidR="00575CAB" w:rsidRPr="00575CAB" w:rsidRDefault="00575CAB" w:rsidP="00575CAB">
      <w:pPr>
        <w:bidi/>
        <w:rPr>
          <w:lang w:bidi="he-IL"/>
        </w:rPr>
      </w:pPr>
      <w:proofErr w:type="spellStart"/>
      <w:r w:rsidRPr="00575CAB">
        <w:rPr>
          <w:lang w:bidi="he-IL"/>
        </w:rPr>
        <w:t>dataset_directory</w:t>
      </w:r>
      <w:proofErr w:type="spellEnd"/>
      <w:r w:rsidRPr="00575CAB">
        <w:rPr>
          <w:lang w:bidi="he-IL"/>
        </w:rPr>
        <w:t xml:space="preserve"> = </w:t>
      </w:r>
      <w:proofErr w:type="spellStart"/>
      <w:r w:rsidRPr="00575CAB">
        <w:rPr>
          <w:lang w:bidi="he-IL"/>
        </w:rPr>
        <w:t>select_</w:t>
      </w:r>
      <w:proofErr w:type="gramStart"/>
      <w:r w:rsidRPr="00575CAB">
        <w:rPr>
          <w:lang w:bidi="he-IL"/>
        </w:rPr>
        <w:t>directory</w:t>
      </w:r>
      <w:proofErr w:type="spellEnd"/>
      <w:r w:rsidRPr="00575CAB">
        <w:rPr>
          <w:lang w:bidi="he-IL"/>
        </w:rPr>
        <w:t>(</w:t>
      </w:r>
      <w:proofErr w:type="gramEnd"/>
      <w:r w:rsidRPr="00575CAB">
        <w:rPr>
          <w:lang w:bidi="he-IL"/>
        </w:rPr>
        <w:t>)</w:t>
      </w:r>
    </w:p>
    <w:p w14:paraId="1DFE550D" w14:textId="77777777" w:rsidR="00575CAB" w:rsidRPr="00575CAB" w:rsidRDefault="00575CAB" w:rsidP="00575CAB">
      <w:pPr>
        <w:bidi/>
        <w:rPr>
          <w:b/>
          <w:bCs/>
          <w:lang w:bidi="he-IL"/>
        </w:rPr>
      </w:pPr>
      <w:r w:rsidRPr="00575CAB">
        <w:rPr>
          <w:b/>
          <w:bCs/>
          <w:lang w:bidi="he-IL"/>
        </w:rPr>
        <w:t xml:space="preserve">2. </w:t>
      </w:r>
      <w:r w:rsidRPr="00575CAB">
        <w:rPr>
          <w:b/>
          <w:bCs/>
          <w:rtl/>
          <w:lang w:bidi="he-IL"/>
        </w:rPr>
        <w:t>טעינת הנתונים</w:t>
      </w:r>
    </w:p>
    <w:p w14:paraId="4111A22C" w14:textId="77777777" w:rsidR="00575CAB" w:rsidRPr="00575CAB" w:rsidRDefault="00575CAB" w:rsidP="00575CAB">
      <w:pPr>
        <w:bidi/>
        <w:rPr>
          <w:lang w:bidi="he-IL"/>
        </w:rPr>
      </w:pPr>
      <w:r w:rsidRPr="00575CAB">
        <w:rPr>
          <w:rtl/>
          <w:lang w:bidi="he-IL"/>
        </w:rPr>
        <w:t>לאחר בחירת תיקיית המאגר, נטען את קובצי ה</w:t>
      </w:r>
      <w:r w:rsidRPr="00575CAB">
        <w:rPr>
          <w:lang w:bidi="he-IL"/>
        </w:rPr>
        <w:t xml:space="preserve">-CSV (ptbxl_database.csv </w:t>
      </w:r>
      <w:r w:rsidRPr="00575CAB">
        <w:rPr>
          <w:rtl/>
          <w:lang w:bidi="he-IL"/>
        </w:rPr>
        <w:t>ו</w:t>
      </w:r>
      <w:r w:rsidRPr="00575CAB">
        <w:rPr>
          <w:lang w:bidi="he-IL"/>
        </w:rPr>
        <w:t xml:space="preserve">-scp_statements.csv) </w:t>
      </w:r>
      <w:r w:rsidRPr="00575CAB">
        <w:rPr>
          <w:rtl/>
          <w:lang w:bidi="he-IL"/>
        </w:rPr>
        <w:t>עם הנתונים של</w:t>
      </w:r>
      <w:r w:rsidRPr="00575CAB">
        <w:rPr>
          <w:lang w:bidi="he-IL"/>
        </w:rPr>
        <w:t xml:space="preserve"> PTB-XL </w:t>
      </w:r>
      <w:r w:rsidRPr="00575CAB">
        <w:rPr>
          <w:rtl/>
          <w:lang w:bidi="he-IL"/>
        </w:rPr>
        <w:t>באמצעות</w:t>
      </w:r>
      <w:r w:rsidRPr="00575CAB">
        <w:rPr>
          <w:rtl/>
        </w:rPr>
        <w:t xml:space="preserve"> </w:t>
      </w:r>
      <w:r w:rsidRPr="00575CAB">
        <w:rPr>
          <w:lang w:bidi="he-IL"/>
        </w:rPr>
        <w:t>pandas.</w:t>
      </w:r>
    </w:p>
    <w:p w14:paraId="5C8752A4" w14:textId="77777777" w:rsidR="00575CAB" w:rsidRPr="00575CAB" w:rsidRDefault="00575CAB" w:rsidP="00575CAB">
      <w:pPr>
        <w:bidi/>
        <w:rPr>
          <w:b/>
          <w:bCs/>
          <w:lang w:bidi="he-IL"/>
        </w:rPr>
      </w:pPr>
      <w:r w:rsidRPr="00575CAB">
        <w:rPr>
          <w:b/>
          <w:bCs/>
          <w:rtl/>
          <w:lang w:bidi="he-IL"/>
        </w:rPr>
        <w:t>קוד לטעינת הנתונים</w:t>
      </w:r>
      <w:r w:rsidRPr="00575CAB">
        <w:rPr>
          <w:b/>
          <w:bCs/>
          <w:lang w:bidi="he-IL"/>
        </w:rPr>
        <w:t>:</w:t>
      </w:r>
    </w:p>
    <w:p w14:paraId="4E7A438E" w14:textId="77777777" w:rsidR="00575CAB" w:rsidRPr="00575CAB" w:rsidRDefault="00575CAB" w:rsidP="00575CAB">
      <w:pPr>
        <w:bidi/>
        <w:rPr>
          <w:lang w:bidi="he-IL"/>
        </w:rPr>
      </w:pPr>
      <w:r w:rsidRPr="00575CAB">
        <w:rPr>
          <w:lang w:bidi="he-IL"/>
        </w:rPr>
        <w:t>import pandas as pd</w:t>
      </w:r>
    </w:p>
    <w:p w14:paraId="437E8098" w14:textId="77777777" w:rsidR="00575CAB" w:rsidRPr="00575CAB" w:rsidRDefault="00575CAB" w:rsidP="00575CAB">
      <w:pPr>
        <w:bidi/>
        <w:rPr>
          <w:lang w:bidi="he-IL"/>
        </w:rPr>
      </w:pPr>
      <w:proofErr w:type="gramStart"/>
      <w:r w:rsidRPr="00575CAB">
        <w:rPr>
          <w:lang w:bidi="he-IL"/>
        </w:rPr>
        <w:t xml:space="preserve">import </w:t>
      </w:r>
      <w:proofErr w:type="spellStart"/>
      <w:r w:rsidRPr="00575CAB">
        <w:rPr>
          <w:lang w:bidi="he-IL"/>
        </w:rPr>
        <w:t>os</w:t>
      </w:r>
      <w:proofErr w:type="spellEnd"/>
      <w:proofErr w:type="gramEnd"/>
    </w:p>
    <w:p w14:paraId="6718112C" w14:textId="77777777" w:rsidR="00575CAB" w:rsidRPr="00575CAB" w:rsidRDefault="00575CAB" w:rsidP="00575CAB">
      <w:pPr>
        <w:bidi/>
        <w:rPr>
          <w:lang w:bidi="he-IL"/>
        </w:rPr>
      </w:pPr>
    </w:p>
    <w:p w14:paraId="2157A98A" w14:textId="77777777" w:rsidR="00575CAB" w:rsidRPr="00575CAB" w:rsidRDefault="00575CAB" w:rsidP="00575CAB">
      <w:pPr>
        <w:bidi/>
        <w:rPr>
          <w:lang w:bidi="he-IL"/>
        </w:rPr>
      </w:pPr>
      <w:r w:rsidRPr="00575CAB">
        <w:rPr>
          <w:lang w:bidi="he-IL"/>
        </w:rPr>
        <w:t xml:space="preserve">def </w:t>
      </w:r>
      <w:proofErr w:type="spellStart"/>
      <w:r w:rsidRPr="00575CAB">
        <w:rPr>
          <w:lang w:bidi="he-IL"/>
        </w:rPr>
        <w:t>load_data</w:t>
      </w:r>
      <w:proofErr w:type="spellEnd"/>
      <w:r w:rsidRPr="00575CAB">
        <w:rPr>
          <w:lang w:bidi="he-IL"/>
        </w:rPr>
        <w:t>(</w:t>
      </w:r>
      <w:proofErr w:type="spellStart"/>
      <w:r w:rsidRPr="00575CAB">
        <w:rPr>
          <w:lang w:bidi="he-IL"/>
        </w:rPr>
        <w:t>dataset_directory</w:t>
      </w:r>
      <w:proofErr w:type="spellEnd"/>
      <w:r w:rsidRPr="00575CAB">
        <w:rPr>
          <w:lang w:bidi="he-IL"/>
        </w:rPr>
        <w:t>):</w:t>
      </w:r>
    </w:p>
    <w:p w14:paraId="3B0FE3D5" w14:textId="77777777" w:rsidR="00575CAB" w:rsidRPr="00575CAB" w:rsidRDefault="00575CAB" w:rsidP="00575CAB">
      <w:pPr>
        <w:bidi/>
        <w:rPr>
          <w:lang w:bidi="he-IL"/>
        </w:rPr>
      </w:pPr>
      <w:r w:rsidRPr="00575CAB">
        <w:rPr>
          <w:lang w:bidi="he-IL"/>
        </w:rPr>
        <w:t xml:space="preserve">    # </w:t>
      </w:r>
      <w:r w:rsidRPr="00575CAB">
        <w:rPr>
          <w:rtl/>
          <w:lang w:bidi="he-IL"/>
        </w:rPr>
        <w:t>בודק אם הקבצים קיימים בתיקייה שנבחרה</w:t>
      </w:r>
    </w:p>
    <w:p w14:paraId="6BA42DE7" w14:textId="77777777" w:rsidR="00575CAB" w:rsidRPr="00575CAB" w:rsidRDefault="00575CAB" w:rsidP="00575CAB">
      <w:pPr>
        <w:bidi/>
        <w:rPr>
          <w:lang w:bidi="he-IL"/>
        </w:rPr>
      </w:pPr>
      <w:r w:rsidRPr="00575CAB">
        <w:rPr>
          <w:lang w:bidi="he-IL"/>
        </w:rPr>
        <w:t xml:space="preserve">    </w:t>
      </w:r>
      <w:proofErr w:type="spellStart"/>
      <w:r w:rsidRPr="00575CAB">
        <w:rPr>
          <w:lang w:bidi="he-IL"/>
        </w:rPr>
        <w:t>ptbxl_file</w:t>
      </w:r>
      <w:proofErr w:type="spellEnd"/>
      <w:r w:rsidRPr="00575CAB">
        <w:rPr>
          <w:lang w:bidi="he-IL"/>
        </w:rPr>
        <w:t xml:space="preserve"> = </w:t>
      </w:r>
      <w:proofErr w:type="spellStart"/>
      <w:proofErr w:type="gramStart"/>
      <w:r w:rsidRPr="00575CAB">
        <w:rPr>
          <w:lang w:bidi="he-IL"/>
        </w:rPr>
        <w:t>os.path</w:t>
      </w:r>
      <w:proofErr w:type="gramEnd"/>
      <w:r w:rsidRPr="00575CAB">
        <w:rPr>
          <w:lang w:bidi="he-IL"/>
        </w:rPr>
        <w:t>.</w:t>
      </w:r>
      <w:proofErr w:type="gramStart"/>
      <w:r w:rsidRPr="00575CAB">
        <w:rPr>
          <w:lang w:bidi="he-IL"/>
        </w:rPr>
        <w:t>join</w:t>
      </w:r>
      <w:proofErr w:type="spellEnd"/>
      <w:r w:rsidRPr="00575CAB">
        <w:rPr>
          <w:lang w:bidi="he-IL"/>
        </w:rPr>
        <w:t>(</w:t>
      </w:r>
      <w:proofErr w:type="spellStart"/>
      <w:proofErr w:type="gramEnd"/>
      <w:r w:rsidRPr="00575CAB">
        <w:rPr>
          <w:lang w:bidi="he-IL"/>
        </w:rPr>
        <w:t>dataset_directory</w:t>
      </w:r>
      <w:proofErr w:type="spellEnd"/>
      <w:r w:rsidRPr="00575CAB">
        <w:rPr>
          <w:lang w:bidi="he-IL"/>
        </w:rPr>
        <w:t>, 'ptbxl_database.csv')</w:t>
      </w:r>
    </w:p>
    <w:p w14:paraId="1481FAB8" w14:textId="77777777" w:rsidR="00575CAB" w:rsidRPr="00575CAB" w:rsidRDefault="00575CAB" w:rsidP="00575CAB">
      <w:pPr>
        <w:bidi/>
        <w:rPr>
          <w:lang w:bidi="he-IL"/>
        </w:rPr>
      </w:pPr>
      <w:r w:rsidRPr="00575CAB">
        <w:rPr>
          <w:lang w:bidi="he-IL"/>
        </w:rPr>
        <w:t xml:space="preserve">    </w:t>
      </w:r>
      <w:proofErr w:type="spellStart"/>
      <w:r w:rsidRPr="00575CAB">
        <w:rPr>
          <w:lang w:bidi="he-IL"/>
        </w:rPr>
        <w:t>scp_file</w:t>
      </w:r>
      <w:proofErr w:type="spellEnd"/>
      <w:r w:rsidRPr="00575CAB">
        <w:rPr>
          <w:lang w:bidi="he-IL"/>
        </w:rPr>
        <w:t xml:space="preserve"> = </w:t>
      </w:r>
      <w:proofErr w:type="spellStart"/>
      <w:proofErr w:type="gramStart"/>
      <w:r w:rsidRPr="00575CAB">
        <w:rPr>
          <w:lang w:bidi="he-IL"/>
        </w:rPr>
        <w:t>os.path</w:t>
      </w:r>
      <w:proofErr w:type="gramEnd"/>
      <w:r w:rsidRPr="00575CAB">
        <w:rPr>
          <w:lang w:bidi="he-IL"/>
        </w:rPr>
        <w:t>.</w:t>
      </w:r>
      <w:proofErr w:type="gramStart"/>
      <w:r w:rsidRPr="00575CAB">
        <w:rPr>
          <w:lang w:bidi="he-IL"/>
        </w:rPr>
        <w:t>join</w:t>
      </w:r>
      <w:proofErr w:type="spellEnd"/>
      <w:r w:rsidRPr="00575CAB">
        <w:rPr>
          <w:lang w:bidi="he-IL"/>
        </w:rPr>
        <w:t>(</w:t>
      </w:r>
      <w:proofErr w:type="spellStart"/>
      <w:proofErr w:type="gramEnd"/>
      <w:r w:rsidRPr="00575CAB">
        <w:rPr>
          <w:lang w:bidi="he-IL"/>
        </w:rPr>
        <w:t>dataset_directory</w:t>
      </w:r>
      <w:proofErr w:type="spellEnd"/>
      <w:r w:rsidRPr="00575CAB">
        <w:rPr>
          <w:lang w:bidi="he-IL"/>
        </w:rPr>
        <w:t>, 'scp_statements.csv')</w:t>
      </w:r>
    </w:p>
    <w:p w14:paraId="597C2BCD" w14:textId="77777777" w:rsidR="00575CAB" w:rsidRPr="00575CAB" w:rsidRDefault="00575CAB" w:rsidP="00575CAB">
      <w:pPr>
        <w:bidi/>
        <w:rPr>
          <w:lang w:bidi="he-IL"/>
        </w:rPr>
      </w:pPr>
    </w:p>
    <w:p w14:paraId="0BA931D7" w14:textId="77777777" w:rsidR="00575CAB" w:rsidRPr="00575CAB" w:rsidRDefault="00575CAB" w:rsidP="00575CAB">
      <w:pPr>
        <w:bidi/>
        <w:rPr>
          <w:lang w:bidi="he-IL"/>
        </w:rPr>
      </w:pPr>
      <w:r w:rsidRPr="00575CAB">
        <w:rPr>
          <w:lang w:bidi="he-IL"/>
        </w:rPr>
        <w:t xml:space="preserve">    if </w:t>
      </w:r>
      <w:proofErr w:type="spellStart"/>
      <w:proofErr w:type="gramStart"/>
      <w:r w:rsidRPr="00575CAB">
        <w:rPr>
          <w:lang w:bidi="he-IL"/>
        </w:rPr>
        <w:t>os.path</w:t>
      </w:r>
      <w:proofErr w:type="gramEnd"/>
      <w:r w:rsidRPr="00575CAB">
        <w:rPr>
          <w:lang w:bidi="he-IL"/>
        </w:rPr>
        <w:t>.exists</w:t>
      </w:r>
      <w:proofErr w:type="spellEnd"/>
      <w:r w:rsidRPr="00575CAB">
        <w:rPr>
          <w:lang w:bidi="he-IL"/>
        </w:rPr>
        <w:t>(</w:t>
      </w:r>
      <w:proofErr w:type="spellStart"/>
      <w:r w:rsidRPr="00575CAB">
        <w:rPr>
          <w:lang w:bidi="he-IL"/>
        </w:rPr>
        <w:t>ptbxl_file</w:t>
      </w:r>
      <w:proofErr w:type="spellEnd"/>
      <w:r w:rsidRPr="00575CAB">
        <w:rPr>
          <w:lang w:bidi="he-IL"/>
        </w:rPr>
        <w:t xml:space="preserve">) and </w:t>
      </w:r>
      <w:proofErr w:type="spellStart"/>
      <w:proofErr w:type="gramStart"/>
      <w:r w:rsidRPr="00575CAB">
        <w:rPr>
          <w:lang w:bidi="he-IL"/>
        </w:rPr>
        <w:t>os.path</w:t>
      </w:r>
      <w:proofErr w:type="gramEnd"/>
      <w:r w:rsidRPr="00575CAB">
        <w:rPr>
          <w:lang w:bidi="he-IL"/>
        </w:rPr>
        <w:t>.exists</w:t>
      </w:r>
      <w:proofErr w:type="spellEnd"/>
      <w:r w:rsidRPr="00575CAB">
        <w:rPr>
          <w:lang w:bidi="he-IL"/>
        </w:rPr>
        <w:t>(</w:t>
      </w:r>
      <w:proofErr w:type="spellStart"/>
      <w:r w:rsidRPr="00575CAB">
        <w:rPr>
          <w:lang w:bidi="he-IL"/>
        </w:rPr>
        <w:t>scp_file</w:t>
      </w:r>
      <w:proofErr w:type="spellEnd"/>
      <w:r w:rsidRPr="00575CAB">
        <w:rPr>
          <w:lang w:bidi="he-IL"/>
        </w:rPr>
        <w:t>):</w:t>
      </w:r>
    </w:p>
    <w:p w14:paraId="74E9BAD3" w14:textId="77777777" w:rsidR="00575CAB" w:rsidRPr="00575CAB" w:rsidRDefault="00575CAB" w:rsidP="00575CAB">
      <w:pPr>
        <w:bidi/>
        <w:rPr>
          <w:lang w:bidi="he-IL"/>
        </w:rPr>
      </w:pPr>
      <w:r w:rsidRPr="00575CAB">
        <w:rPr>
          <w:lang w:bidi="he-IL"/>
        </w:rPr>
        <w:t xml:space="preserve">        # </w:t>
      </w:r>
      <w:r w:rsidRPr="00575CAB">
        <w:rPr>
          <w:rtl/>
          <w:lang w:bidi="he-IL"/>
        </w:rPr>
        <w:t>טוען את קובצי ה</w:t>
      </w:r>
      <w:r w:rsidRPr="00575CAB">
        <w:rPr>
          <w:lang w:bidi="he-IL"/>
        </w:rPr>
        <w:t>-CSV</w:t>
      </w:r>
    </w:p>
    <w:p w14:paraId="45B139EC" w14:textId="77777777" w:rsidR="00575CAB" w:rsidRPr="00575CAB" w:rsidRDefault="00575CAB" w:rsidP="00575CAB">
      <w:pPr>
        <w:bidi/>
        <w:rPr>
          <w:lang w:bidi="he-IL"/>
        </w:rPr>
      </w:pPr>
      <w:r w:rsidRPr="00575CAB">
        <w:rPr>
          <w:lang w:bidi="he-IL"/>
        </w:rPr>
        <w:t xml:space="preserve">        </w:t>
      </w:r>
      <w:proofErr w:type="spellStart"/>
      <w:r w:rsidRPr="00575CAB">
        <w:rPr>
          <w:lang w:bidi="he-IL"/>
        </w:rPr>
        <w:t>ptbxl_data</w:t>
      </w:r>
      <w:proofErr w:type="spellEnd"/>
      <w:r w:rsidRPr="00575CAB">
        <w:rPr>
          <w:lang w:bidi="he-IL"/>
        </w:rPr>
        <w:t xml:space="preserve"> = </w:t>
      </w:r>
      <w:proofErr w:type="spellStart"/>
      <w:proofErr w:type="gramStart"/>
      <w:r w:rsidRPr="00575CAB">
        <w:rPr>
          <w:lang w:bidi="he-IL"/>
        </w:rPr>
        <w:t>pd.read</w:t>
      </w:r>
      <w:proofErr w:type="gramEnd"/>
      <w:r w:rsidRPr="00575CAB">
        <w:rPr>
          <w:lang w:bidi="he-IL"/>
        </w:rPr>
        <w:t>_csv</w:t>
      </w:r>
      <w:proofErr w:type="spellEnd"/>
      <w:r w:rsidRPr="00575CAB">
        <w:rPr>
          <w:lang w:bidi="he-IL"/>
        </w:rPr>
        <w:t>(</w:t>
      </w:r>
      <w:proofErr w:type="spellStart"/>
      <w:r w:rsidRPr="00575CAB">
        <w:rPr>
          <w:lang w:bidi="he-IL"/>
        </w:rPr>
        <w:t>ptbxl_file</w:t>
      </w:r>
      <w:proofErr w:type="spellEnd"/>
      <w:r w:rsidRPr="00575CAB">
        <w:rPr>
          <w:lang w:bidi="he-IL"/>
        </w:rPr>
        <w:t>)</w:t>
      </w:r>
    </w:p>
    <w:p w14:paraId="3B07E395" w14:textId="77777777" w:rsidR="00575CAB" w:rsidRPr="00575CAB" w:rsidRDefault="00575CAB" w:rsidP="00575CAB">
      <w:pPr>
        <w:bidi/>
        <w:rPr>
          <w:lang w:bidi="he-IL"/>
        </w:rPr>
      </w:pPr>
      <w:r w:rsidRPr="00575CAB">
        <w:rPr>
          <w:lang w:bidi="he-IL"/>
        </w:rPr>
        <w:t xml:space="preserve">        </w:t>
      </w:r>
      <w:proofErr w:type="spellStart"/>
      <w:r w:rsidRPr="00575CAB">
        <w:rPr>
          <w:lang w:bidi="he-IL"/>
        </w:rPr>
        <w:t>scp_data</w:t>
      </w:r>
      <w:proofErr w:type="spellEnd"/>
      <w:r w:rsidRPr="00575CAB">
        <w:rPr>
          <w:lang w:bidi="he-IL"/>
        </w:rPr>
        <w:t xml:space="preserve"> = </w:t>
      </w:r>
      <w:proofErr w:type="spellStart"/>
      <w:proofErr w:type="gramStart"/>
      <w:r w:rsidRPr="00575CAB">
        <w:rPr>
          <w:lang w:bidi="he-IL"/>
        </w:rPr>
        <w:t>pd.read</w:t>
      </w:r>
      <w:proofErr w:type="gramEnd"/>
      <w:r w:rsidRPr="00575CAB">
        <w:rPr>
          <w:lang w:bidi="he-IL"/>
        </w:rPr>
        <w:t>_csv</w:t>
      </w:r>
      <w:proofErr w:type="spellEnd"/>
      <w:r w:rsidRPr="00575CAB">
        <w:rPr>
          <w:lang w:bidi="he-IL"/>
        </w:rPr>
        <w:t>(</w:t>
      </w:r>
      <w:proofErr w:type="spellStart"/>
      <w:r w:rsidRPr="00575CAB">
        <w:rPr>
          <w:lang w:bidi="he-IL"/>
        </w:rPr>
        <w:t>scp_file</w:t>
      </w:r>
      <w:proofErr w:type="spellEnd"/>
      <w:r w:rsidRPr="00575CAB">
        <w:rPr>
          <w:lang w:bidi="he-IL"/>
        </w:rPr>
        <w:t>)</w:t>
      </w:r>
    </w:p>
    <w:p w14:paraId="38B2A498" w14:textId="77777777" w:rsidR="00575CAB" w:rsidRPr="00575CAB" w:rsidRDefault="00575CAB" w:rsidP="00575CAB">
      <w:pPr>
        <w:bidi/>
        <w:rPr>
          <w:lang w:bidi="he-IL"/>
        </w:rPr>
      </w:pPr>
      <w:r w:rsidRPr="00575CAB">
        <w:rPr>
          <w:lang w:bidi="he-IL"/>
        </w:rPr>
        <w:t xml:space="preserve">        </w:t>
      </w:r>
      <w:proofErr w:type="gramStart"/>
      <w:r w:rsidRPr="00575CAB">
        <w:rPr>
          <w:lang w:bidi="he-IL"/>
        </w:rPr>
        <w:t>print(</w:t>
      </w:r>
      <w:proofErr w:type="spellStart"/>
      <w:proofErr w:type="gramEnd"/>
      <w:r w:rsidRPr="00575CAB">
        <w:rPr>
          <w:lang w:bidi="he-IL"/>
        </w:rPr>
        <w:t>f"Loaded</w:t>
      </w:r>
      <w:proofErr w:type="spellEnd"/>
      <w:r w:rsidRPr="00575CAB">
        <w:rPr>
          <w:lang w:bidi="he-IL"/>
        </w:rPr>
        <w:t xml:space="preserve"> PTB-XL dataset with {</w:t>
      </w:r>
      <w:proofErr w:type="spellStart"/>
      <w:r w:rsidRPr="00575CAB">
        <w:rPr>
          <w:lang w:bidi="he-IL"/>
        </w:rPr>
        <w:t>len</w:t>
      </w:r>
      <w:proofErr w:type="spellEnd"/>
      <w:r w:rsidRPr="00575CAB">
        <w:rPr>
          <w:lang w:bidi="he-IL"/>
        </w:rPr>
        <w:t>(</w:t>
      </w:r>
      <w:proofErr w:type="spellStart"/>
      <w:r w:rsidRPr="00575CAB">
        <w:rPr>
          <w:lang w:bidi="he-IL"/>
        </w:rPr>
        <w:t>ptbxl_</w:t>
      </w:r>
      <w:proofErr w:type="gramStart"/>
      <w:r w:rsidRPr="00575CAB">
        <w:rPr>
          <w:lang w:bidi="he-IL"/>
        </w:rPr>
        <w:t>data</w:t>
      </w:r>
      <w:proofErr w:type="spellEnd"/>
      <w:r w:rsidRPr="00575CAB">
        <w:rPr>
          <w:lang w:bidi="he-IL"/>
        </w:rPr>
        <w:t>)}</w:t>
      </w:r>
      <w:proofErr w:type="gramEnd"/>
      <w:r w:rsidRPr="00575CAB">
        <w:rPr>
          <w:lang w:bidi="he-IL"/>
        </w:rPr>
        <w:t xml:space="preserve"> records.")</w:t>
      </w:r>
    </w:p>
    <w:p w14:paraId="3861306A" w14:textId="77777777" w:rsidR="00575CAB" w:rsidRPr="00575CAB" w:rsidRDefault="00575CAB" w:rsidP="00575CAB">
      <w:pPr>
        <w:bidi/>
        <w:rPr>
          <w:lang w:bidi="he-IL"/>
        </w:rPr>
      </w:pPr>
      <w:r w:rsidRPr="00575CAB">
        <w:rPr>
          <w:lang w:bidi="he-IL"/>
        </w:rPr>
        <w:t xml:space="preserve">        </w:t>
      </w:r>
      <w:proofErr w:type="gramStart"/>
      <w:r w:rsidRPr="00575CAB">
        <w:rPr>
          <w:lang w:bidi="he-IL"/>
        </w:rPr>
        <w:t>print(</w:t>
      </w:r>
      <w:proofErr w:type="spellStart"/>
      <w:proofErr w:type="gramEnd"/>
      <w:r w:rsidRPr="00575CAB">
        <w:rPr>
          <w:lang w:bidi="he-IL"/>
        </w:rPr>
        <w:t>f"Loaded</w:t>
      </w:r>
      <w:proofErr w:type="spellEnd"/>
      <w:r w:rsidRPr="00575CAB">
        <w:rPr>
          <w:lang w:bidi="he-IL"/>
        </w:rPr>
        <w:t xml:space="preserve"> SCP statements dataset with {</w:t>
      </w:r>
      <w:proofErr w:type="spellStart"/>
      <w:r w:rsidRPr="00575CAB">
        <w:rPr>
          <w:lang w:bidi="he-IL"/>
        </w:rPr>
        <w:t>len</w:t>
      </w:r>
      <w:proofErr w:type="spellEnd"/>
      <w:r w:rsidRPr="00575CAB">
        <w:rPr>
          <w:lang w:bidi="he-IL"/>
        </w:rPr>
        <w:t>(</w:t>
      </w:r>
      <w:proofErr w:type="spellStart"/>
      <w:r w:rsidRPr="00575CAB">
        <w:rPr>
          <w:lang w:bidi="he-IL"/>
        </w:rPr>
        <w:t>scp_</w:t>
      </w:r>
      <w:proofErr w:type="gramStart"/>
      <w:r w:rsidRPr="00575CAB">
        <w:rPr>
          <w:lang w:bidi="he-IL"/>
        </w:rPr>
        <w:t>data</w:t>
      </w:r>
      <w:proofErr w:type="spellEnd"/>
      <w:r w:rsidRPr="00575CAB">
        <w:rPr>
          <w:lang w:bidi="he-IL"/>
        </w:rPr>
        <w:t>)}</w:t>
      </w:r>
      <w:proofErr w:type="gramEnd"/>
      <w:r w:rsidRPr="00575CAB">
        <w:rPr>
          <w:lang w:bidi="he-IL"/>
        </w:rPr>
        <w:t xml:space="preserve"> records.")</w:t>
      </w:r>
    </w:p>
    <w:p w14:paraId="038B1A25" w14:textId="77777777" w:rsidR="00575CAB" w:rsidRPr="00575CAB" w:rsidRDefault="00575CAB" w:rsidP="00575CAB">
      <w:pPr>
        <w:bidi/>
        <w:rPr>
          <w:lang w:bidi="he-IL"/>
        </w:rPr>
      </w:pPr>
      <w:r w:rsidRPr="00575CAB">
        <w:rPr>
          <w:lang w:bidi="he-IL"/>
        </w:rPr>
        <w:t xml:space="preserve">        return </w:t>
      </w:r>
      <w:proofErr w:type="spellStart"/>
      <w:r w:rsidRPr="00575CAB">
        <w:rPr>
          <w:lang w:bidi="he-IL"/>
        </w:rPr>
        <w:t>ptbxl_data</w:t>
      </w:r>
      <w:proofErr w:type="spellEnd"/>
      <w:r w:rsidRPr="00575CAB">
        <w:rPr>
          <w:lang w:bidi="he-IL"/>
        </w:rPr>
        <w:t xml:space="preserve">, </w:t>
      </w:r>
      <w:proofErr w:type="spellStart"/>
      <w:r w:rsidRPr="00575CAB">
        <w:rPr>
          <w:lang w:bidi="he-IL"/>
        </w:rPr>
        <w:t>scp_data</w:t>
      </w:r>
      <w:proofErr w:type="spellEnd"/>
    </w:p>
    <w:p w14:paraId="0A76A36F" w14:textId="77777777" w:rsidR="00575CAB" w:rsidRPr="00575CAB" w:rsidRDefault="00575CAB" w:rsidP="00575CAB">
      <w:pPr>
        <w:bidi/>
        <w:rPr>
          <w:lang w:bidi="he-IL"/>
        </w:rPr>
      </w:pPr>
      <w:r w:rsidRPr="00575CAB">
        <w:rPr>
          <w:lang w:bidi="he-IL"/>
        </w:rPr>
        <w:lastRenderedPageBreak/>
        <w:t xml:space="preserve">    else:</w:t>
      </w:r>
    </w:p>
    <w:p w14:paraId="04689053" w14:textId="77777777" w:rsidR="00575CAB" w:rsidRPr="00575CAB" w:rsidRDefault="00575CAB" w:rsidP="00575CAB">
      <w:pPr>
        <w:bidi/>
        <w:rPr>
          <w:lang w:bidi="he-IL"/>
        </w:rPr>
      </w:pPr>
      <w:r w:rsidRPr="00575CAB">
        <w:rPr>
          <w:lang w:bidi="he-IL"/>
        </w:rPr>
        <w:t xml:space="preserve">        </w:t>
      </w:r>
      <w:proofErr w:type="gramStart"/>
      <w:r w:rsidRPr="00575CAB">
        <w:rPr>
          <w:lang w:bidi="he-IL"/>
        </w:rPr>
        <w:t>print(</w:t>
      </w:r>
      <w:proofErr w:type="gramEnd"/>
      <w:r w:rsidRPr="00575CAB">
        <w:rPr>
          <w:lang w:bidi="he-IL"/>
        </w:rPr>
        <w:t>"Required files are missing in the selected directory.")</w:t>
      </w:r>
    </w:p>
    <w:p w14:paraId="3A758011" w14:textId="77777777" w:rsidR="00575CAB" w:rsidRPr="00575CAB" w:rsidRDefault="00575CAB" w:rsidP="00575CAB">
      <w:pPr>
        <w:bidi/>
        <w:rPr>
          <w:lang w:bidi="he-IL"/>
        </w:rPr>
      </w:pPr>
      <w:r w:rsidRPr="00575CAB">
        <w:rPr>
          <w:lang w:bidi="he-IL"/>
        </w:rPr>
        <w:t xml:space="preserve">        return None, None</w:t>
      </w:r>
    </w:p>
    <w:p w14:paraId="48BEE3B1" w14:textId="77777777" w:rsidR="00575CAB" w:rsidRPr="00575CAB" w:rsidRDefault="00575CAB" w:rsidP="00575CAB">
      <w:pPr>
        <w:bidi/>
        <w:rPr>
          <w:lang w:bidi="he-IL"/>
        </w:rPr>
      </w:pPr>
    </w:p>
    <w:p w14:paraId="5E31DD22" w14:textId="77777777" w:rsidR="00575CAB" w:rsidRPr="00575CAB" w:rsidRDefault="00575CAB" w:rsidP="00575CAB">
      <w:pPr>
        <w:bidi/>
        <w:rPr>
          <w:lang w:bidi="he-IL"/>
        </w:rPr>
      </w:pPr>
      <w:r w:rsidRPr="00575CAB">
        <w:rPr>
          <w:lang w:bidi="he-IL"/>
        </w:rPr>
        <w:t xml:space="preserve"># </w:t>
      </w:r>
      <w:r w:rsidRPr="00575CAB">
        <w:rPr>
          <w:rtl/>
          <w:lang w:bidi="he-IL"/>
        </w:rPr>
        <w:t>קריאה לפונקציה</w:t>
      </w:r>
    </w:p>
    <w:p w14:paraId="39FD4768" w14:textId="77777777" w:rsidR="00575CAB" w:rsidRPr="00575CAB" w:rsidRDefault="00575CAB" w:rsidP="00575CAB">
      <w:pPr>
        <w:bidi/>
        <w:rPr>
          <w:lang w:bidi="he-IL"/>
        </w:rPr>
      </w:pPr>
      <w:proofErr w:type="spellStart"/>
      <w:r w:rsidRPr="00575CAB">
        <w:rPr>
          <w:lang w:bidi="he-IL"/>
        </w:rPr>
        <w:t>ptbxl_data</w:t>
      </w:r>
      <w:proofErr w:type="spellEnd"/>
      <w:r w:rsidRPr="00575CAB">
        <w:rPr>
          <w:lang w:bidi="he-IL"/>
        </w:rPr>
        <w:t xml:space="preserve">, </w:t>
      </w:r>
      <w:proofErr w:type="spellStart"/>
      <w:r w:rsidRPr="00575CAB">
        <w:rPr>
          <w:lang w:bidi="he-IL"/>
        </w:rPr>
        <w:t>scp_data</w:t>
      </w:r>
      <w:proofErr w:type="spellEnd"/>
      <w:r w:rsidRPr="00575CAB">
        <w:rPr>
          <w:lang w:bidi="he-IL"/>
        </w:rPr>
        <w:t xml:space="preserve"> = </w:t>
      </w:r>
      <w:proofErr w:type="spellStart"/>
      <w:r w:rsidRPr="00575CAB">
        <w:rPr>
          <w:lang w:bidi="he-IL"/>
        </w:rPr>
        <w:t>load_data</w:t>
      </w:r>
      <w:proofErr w:type="spellEnd"/>
      <w:r w:rsidRPr="00575CAB">
        <w:rPr>
          <w:lang w:bidi="he-IL"/>
        </w:rPr>
        <w:t>(</w:t>
      </w:r>
      <w:proofErr w:type="spellStart"/>
      <w:r w:rsidRPr="00575CAB">
        <w:rPr>
          <w:lang w:bidi="he-IL"/>
        </w:rPr>
        <w:t>dataset_directory</w:t>
      </w:r>
      <w:proofErr w:type="spellEnd"/>
      <w:r w:rsidRPr="00575CAB">
        <w:rPr>
          <w:lang w:bidi="he-IL"/>
        </w:rPr>
        <w:t>)</w:t>
      </w:r>
    </w:p>
    <w:p w14:paraId="44A92364" w14:textId="77777777" w:rsidR="00575CAB" w:rsidRPr="00575CAB" w:rsidRDefault="00575CAB" w:rsidP="00575CAB">
      <w:pPr>
        <w:bidi/>
        <w:rPr>
          <w:b/>
          <w:bCs/>
          <w:lang w:bidi="he-IL"/>
        </w:rPr>
      </w:pPr>
      <w:r w:rsidRPr="00575CAB">
        <w:rPr>
          <w:b/>
          <w:bCs/>
          <w:lang w:bidi="he-IL"/>
        </w:rPr>
        <w:t xml:space="preserve">3. </w:t>
      </w:r>
      <w:r w:rsidRPr="00575CAB">
        <w:rPr>
          <w:b/>
          <w:bCs/>
          <w:rtl/>
          <w:lang w:bidi="he-IL"/>
        </w:rPr>
        <w:t>יצירת שאלה</w:t>
      </w:r>
    </w:p>
    <w:p w14:paraId="27BF9F87" w14:textId="77777777" w:rsidR="00575CAB" w:rsidRPr="00575CAB" w:rsidRDefault="00575CAB" w:rsidP="00575CAB">
      <w:pPr>
        <w:bidi/>
        <w:rPr>
          <w:lang w:bidi="he-IL"/>
        </w:rPr>
      </w:pPr>
      <w:r w:rsidRPr="00575CAB">
        <w:rPr>
          <w:rtl/>
          <w:lang w:bidi="he-IL"/>
        </w:rPr>
        <w:t>בשלב הבא, המערכת תבחר רישום אק"ג אקראי מהנתונים, תיצור את ההבחנה הנכונה מתוך קודי ה</w:t>
      </w:r>
      <w:r w:rsidRPr="00575CAB">
        <w:rPr>
          <w:lang w:bidi="he-IL"/>
        </w:rPr>
        <w:t xml:space="preserve">-SCP, </w:t>
      </w:r>
      <w:r w:rsidRPr="00575CAB">
        <w:rPr>
          <w:rtl/>
          <w:lang w:bidi="he-IL"/>
        </w:rPr>
        <w:t>תבחר מסיחים ותיצור את השאלה</w:t>
      </w:r>
      <w:r w:rsidRPr="00575CAB">
        <w:rPr>
          <w:lang w:bidi="he-IL"/>
        </w:rPr>
        <w:t>.</w:t>
      </w:r>
    </w:p>
    <w:p w14:paraId="7D57BC9B" w14:textId="77777777" w:rsidR="00575CAB" w:rsidRPr="00575CAB" w:rsidRDefault="00575CAB" w:rsidP="00575CAB">
      <w:pPr>
        <w:bidi/>
        <w:rPr>
          <w:b/>
          <w:bCs/>
          <w:lang w:bidi="he-IL"/>
        </w:rPr>
      </w:pPr>
      <w:r w:rsidRPr="00575CAB">
        <w:rPr>
          <w:b/>
          <w:bCs/>
          <w:rtl/>
          <w:lang w:bidi="he-IL"/>
        </w:rPr>
        <w:t>קוד ליצירת השאלה</w:t>
      </w:r>
      <w:r w:rsidRPr="00575CAB">
        <w:rPr>
          <w:b/>
          <w:bCs/>
          <w:lang w:bidi="he-IL"/>
        </w:rPr>
        <w:t>:</w:t>
      </w:r>
    </w:p>
    <w:p w14:paraId="29EB79DA" w14:textId="77777777" w:rsidR="00575CAB" w:rsidRPr="00575CAB" w:rsidRDefault="00575CAB" w:rsidP="00575CAB">
      <w:pPr>
        <w:bidi/>
        <w:rPr>
          <w:lang w:bidi="he-IL"/>
        </w:rPr>
      </w:pPr>
      <w:r w:rsidRPr="00575CAB">
        <w:rPr>
          <w:lang w:bidi="he-IL"/>
        </w:rPr>
        <w:t>import random</w:t>
      </w:r>
    </w:p>
    <w:p w14:paraId="49AE5744" w14:textId="77777777" w:rsidR="00575CAB" w:rsidRPr="00575CAB" w:rsidRDefault="00575CAB" w:rsidP="00575CAB">
      <w:pPr>
        <w:bidi/>
        <w:rPr>
          <w:lang w:bidi="he-IL"/>
        </w:rPr>
      </w:pPr>
    </w:p>
    <w:p w14:paraId="4056B8F3" w14:textId="77777777" w:rsidR="00575CAB" w:rsidRPr="00575CAB" w:rsidRDefault="00575CAB" w:rsidP="00575CAB">
      <w:pPr>
        <w:bidi/>
        <w:rPr>
          <w:lang w:bidi="he-IL"/>
        </w:rPr>
      </w:pPr>
      <w:r w:rsidRPr="00575CAB">
        <w:rPr>
          <w:lang w:bidi="he-IL"/>
        </w:rPr>
        <w:t xml:space="preserve">def </w:t>
      </w:r>
      <w:proofErr w:type="spellStart"/>
      <w:r w:rsidRPr="00575CAB">
        <w:rPr>
          <w:lang w:bidi="he-IL"/>
        </w:rPr>
        <w:t>generate_</w:t>
      </w:r>
      <w:proofErr w:type="gramStart"/>
      <w:r w:rsidRPr="00575CAB">
        <w:rPr>
          <w:lang w:bidi="he-IL"/>
        </w:rPr>
        <w:t>question</w:t>
      </w:r>
      <w:proofErr w:type="spellEnd"/>
      <w:r w:rsidRPr="00575CAB">
        <w:rPr>
          <w:lang w:bidi="he-IL"/>
        </w:rPr>
        <w:t>(</w:t>
      </w:r>
      <w:proofErr w:type="spellStart"/>
      <w:proofErr w:type="gramEnd"/>
      <w:r w:rsidRPr="00575CAB">
        <w:rPr>
          <w:lang w:bidi="he-IL"/>
        </w:rPr>
        <w:t>ptbxl_data</w:t>
      </w:r>
      <w:proofErr w:type="spellEnd"/>
      <w:r w:rsidRPr="00575CAB">
        <w:rPr>
          <w:lang w:bidi="he-IL"/>
        </w:rPr>
        <w:t xml:space="preserve">, </w:t>
      </w:r>
      <w:proofErr w:type="spellStart"/>
      <w:r w:rsidRPr="00575CAB">
        <w:rPr>
          <w:lang w:bidi="he-IL"/>
        </w:rPr>
        <w:t>scp_data</w:t>
      </w:r>
      <w:proofErr w:type="spellEnd"/>
      <w:r w:rsidRPr="00575CAB">
        <w:rPr>
          <w:lang w:bidi="he-IL"/>
        </w:rPr>
        <w:t>):</w:t>
      </w:r>
    </w:p>
    <w:p w14:paraId="5A0215AC" w14:textId="77777777" w:rsidR="00575CAB" w:rsidRPr="00575CAB" w:rsidRDefault="00575CAB" w:rsidP="00575CAB">
      <w:pPr>
        <w:bidi/>
        <w:rPr>
          <w:lang w:bidi="he-IL"/>
        </w:rPr>
      </w:pPr>
      <w:r w:rsidRPr="00575CAB">
        <w:rPr>
          <w:lang w:bidi="he-IL"/>
        </w:rPr>
        <w:t xml:space="preserve">    # </w:t>
      </w:r>
      <w:r w:rsidRPr="00575CAB">
        <w:rPr>
          <w:rtl/>
          <w:lang w:bidi="he-IL"/>
        </w:rPr>
        <w:t>בוחרים רישום אק"ג אקראי</w:t>
      </w:r>
    </w:p>
    <w:p w14:paraId="1D0647B2" w14:textId="77777777" w:rsidR="00575CAB" w:rsidRPr="00575CAB" w:rsidRDefault="00575CAB" w:rsidP="00575CAB">
      <w:pPr>
        <w:bidi/>
        <w:rPr>
          <w:lang w:bidi="he-IL"/>
        </w:rPr>
      </w:pPr>
      <w:r w:rsidRPr="00575CAB">
        <w:rPr>
          <w:lang w:bidi="he-IL"/>
        </w:rPr>
        <w:t xml:space="preserve">    </w:t>
      </w:r>
      <w:proofErr w:type="spellStart"/>
      <w:r w:rsidRPr="00575CAB">
        <w:rPr>
          <w:lang w:bidi="he-IL"/>
        </w:rPr>
        <w:t>random_record</w:t>
      </w:r>
      <w:proofErr w:type="spellEnd"/>
      <w:r w:rsidRPr="00575CAB">
        <w:rPr>
          <w:lang w:bidi="he-IL"/>
        </w:rPr>
        <w:t xml:space="preserve"> = </w:t>
      </w:r>
      <w:proofErr w:type="spellStart"/>
      <w:r w:rsidRPr="00575CAB">
        <w:rPr>
          <w:lang w:bidi="he-IL"/>
        </w:rPr>
        <w:t>ptbxl_data.sample</w:t>
      </w:r>
      <w:proofErr w:type="spellEnd"/>
      <w:r w:rsidRPr="00575CAB">
        <w:rPr>
          <w:lang w:bidi="he-IL"/>
        </w:rPr>
        <w:t>(1</w:t>
      </w:r>
      <w:proofErr w:type="gramStart"/>
      <w:r w:rsidRPr="00575CAB">
        <w:rPr>
          <w:lang w:bidi="he-IL"/>
        </w:rPr>
        <w:t>).</w:t>
      </w:r>
      <w:proofErr w:type="spellStart"/>
      <w:r w:rsidRPr="00575CAB">
        <w:rPr>
          <w:lang w:bidi="he-IL"/>
        </w:rPr>
        <w:t>iloc</w:t>
      </w:r>
      <w:proofErr w:type="spellEnd"/>
      <w:proofErr w:type="gramEnd"/>
      <w:r w:rsidRPr="00575CAB">
        <w:rPr>
          <w:lang w:bidi="he-IL"/>
        </w:rPr>
        <w:t>[0</w:t>
      </w:r>
      <w:proofErr w:type="gramStart"/>
      <w:r w:rsidRPr="00575CAB">
        <w:rPr>
          <w:lang w:bidi="he-IL"/>
        </w:rPr>
        <w:t>]  #</w:t>
      </w:r>
      <w:proofErr w:type="gramEnd"/>
      <w:r w:rsidRPr="00575CAB">
        <w:rPr>
          <w:lang w:bidi="he-IL"/>
        </w:rPr>
        <w:t xml:space="preserve"> </w:t>
      </w:r>
      <w:r w:rsidRPr="00575CAB">
        <w:rPr>
          <w:rtl/>
          <w:lang w:bidi="he-IL"/>
        </w:rPr>
        <w:t>בוחר רישום אקראי</w:t>
      </w:r>
    </w:p>
    <w:p w14:paraId="14F933D6" w14:textId="77777777" w:rsidR="00575CAB" w:rsidRPr="00575CAB" w:rsidRDefault="00575CAB" w:rsidP="00575CAB">
      <w:pPr>
        <w:bidi/>
        <w:rPr>
          <w:lang w:bidi="he-IL"/>
        </w:rPr>
      </w:pPr>
      <w:r w:rsidRPr="00575CAB">
        <w:rPr>
          <w:lang w:bidi="he-IL"/>
        </w:rPr>
        <w:t xml:space="preserve">    </w:t>
      </w:r>
      <w:proofErr w:type="spellStart"/>
      <w:r w:rsidRPr="00575CAB">
        <w:rPr>
          <w:lang w:bidi="he-IL"/>
        </w:rPr>
        <w:t>ecg_id</w:t>
      </w:r>
      <w:proofErr w:type="spellEnd"/>
      <w:r w:rsidRPr="00575CAB">
        <w:rPr>
          <w:lang w:bidi="he-IL"/>
        </w:rPr>
        <w:t xml:space="preserve"> = </w:t>
      </w:r>
      <w:proofErr w:type="spellStart"/>
      <w:r w:rsidRPr="00575CAB">
        <w:rPr>
          <w:lang w:bidi="he-IL"/>
        </w:rPr>
        <w:t>random_record</w:t>
      </w:r>
      <w:proofErr w:type="spellEnd"/>
      <w:r w:rsidRPr="00575CAB">
        <w:rPr>
          <w:lang w:bidi="he-IL"/>
        </w:rPr>
        <w:t>['</w:t>
      </w:r>
      <w:proofErr w:type="spellStart"/>
      <w:r w:rsidRPr="00575CAB">
        <w:rPr>
          <w:lang w:bidi="he-IL"/>
        </w:rPr>
        <w:t>ecg_id</w:t>
      </w:r>
      <w:proofErr w:type="spellEnd"/>
      <w:r w:rsidRPr="00575CAB">
        <w:rPr>
          <w:lang w:bidi="he-IL"/>
        </w:rPr>
        <w:t>']</w:t>
      </w:r>
    </w:p>
    <w:p w14:paraId="374646C0" w14:textId="77777777" w:rsidR="00575CAB" w:rsidRPr="00575CAB" w:rsidRDefault="00575CAB" w:rsidP="00575CAB">
      <w:pPr>
        <w:bidi/>
        <w:rPr>
          <w:lang w:bidi="he-IL"/>
        </w:rPr>
      </w:pPr>
      <w:r w:rsidRPr="00575CAB">
        <w:rPr>
          <w:lang w:bidi="he-IL"/>
        </w:rPr>
        <w:t xml:space="preserve">    </w:t>
      </w:r>
      <w:proofErr w:type="spellStart"/>
      <w:r w:rsidRPr="00575CAB">
        <w:rPr>
          <w:lang w:bidi="he-IL"/>
        </w:rPr>
        <w:t>scp_codes</w:t>
      </w:r>
      <w:proofErr w:type="spellEnd"/>
      <w:r w:rsidRPr="00575CAB">
        <w:rPr>
          <w:lang w:bidi="he-IL"/>
        </w:rPr>
        <w:t xml:space="preserve"> = </w:t>
      </w:r>
      <w:proofErr w:type="spellStart"/>
      <w:r w:rsidRPr="00575CAB">
        <w:rPr>
          <w:lang w:bidi="he-IL"/>
        </w:rPr>
        <w:t>random_record</w:t>
      </w:r>
      <w:proofErr w:type="spellEnd"/>
      <w:r w:rsidRPr="00575CAB">
        <w:rPr>
          <w:lang w:bidi="he-IL"/>
        </w:rPr>
        <w:t>['</w:t>
      </w:r>
      <w:proofErr w:type="spellStart"/>
      <w:r w:rsidRPr="00575CAB">
        <w:rPr>
          <w:lang w:bidi="he-IL"/>
        </w:rPr>
        <w:t>scp_codes</w:t>
      </w:r>
      <w:proofErr w:type="spellEnd"/>
      <w:r w:rsidRPr="00575CAB">
        <w:rPr>
          <w:lang w:bidi="he-IL"/>
        </w:rPr>
        <w:t>']</w:t>
      </w:r>
    </w:p>
    <w:p w14:paraId="1E14FB75" w14:textId="77777777" w:rsidR="00575CAB" w:rsidRPr="00575CAB" w:rsidRDefault="00575CAB" w:rsidP="00575CAB">
      <w:pPr>
        <w:bidi/>
        <w:rPr>
          <w:lang w:bidi="he-IL"/>
        </w:rPr>
      </w:pPr>
    </w:p>
    <w:p w14:paraId="25FF8AD3" w14:textId="77777777" w:rsidR="00575CAB" w:rsidRPr="00575CAB" w:rsidRDefault="00575CAB" w:rsidP="00575CAB">
      <w:pPr>
        <w:bidi/>
        <w:rPr>
          <w:lang w:bidi="he-IL"/>
        </w:rPr>
      </w:pPr>
      <w:r w:rsidRPr="00575CAB">
        <w:rPr>
          <w:lang w:bidi="he-IL"/>
        </w:rPr>
        <w:t xml:space="preserve">    # </w:t>
      </w:r>
      <w:r w:rsidRPr="00575CAB">
        <w:rPr>
          <w:rtl/>
          <w:lang w:bidi="he-IL"/>
        </w:rPr>
        <w:t>מוצאים את ההבחנה העיקרית מתוך קודי ה</w:t>
      </w:r>
      <w:r w:rsidRPr="00575CAB">
        <w:rPr>
          <w:lang w:bidi="he-IL"/>
        </w:rPr>
        <w:t>-SCP</w:t>
      </w:r>
    </w:p>
    <w:p w14:paraId="577D99E4" w14:textId="77777777" w:rsidR="00575CAB" w:rsidRPr="00575CAB" w:rsidRDefault="00575CAB" w:rsidP="00575CAB">
      <w:pPr>
        <w:bidi/>
        <w:rPr>
          <w:lang w:bidi="he-IL"/>
        </w:rPr>
      </w:pPr>
      <w:r w:rsidRPr="00575CAB">
        <w:rPr>
          <w:lang w:bidi="he-IL"/>
        </w:rPr>
        <w:t xml:space="preserve">    </w:t>
      </w:r>
      <w:proofErr w:type="spellStart"/>
      <w:r w:rsidRPr="00575CAB">
        <w:rPr>
          <w:lang w:bidi="he-IL"/>
        </w:rPr>
        <w:t>main_diagnosis_code</w:t>
      </w:r>
      <w:proofErr w:type="spellEnd"/>
      <w:r w:rsidRPr="00575CAB">
        <w:rPr>
          <w:lang w:bidi="he-IL"/>
        </w:rPr>
        <w:t xml:space="preserve"> = </w:t>
      </w:r>
      <w:proofErr w:type="gramStart"/>
      <w:r w:rsidRPr="00575CAB">
        <w:rPr>
          <w:lang w:bidi="he-IL"/>
        </w:rPr>
        <w:t>max(</w:t>
      </w:r>
      <w:proofErr w:type="spellStart"/>
      <w:proofErr w:type="gramEnd"/>
      <w:r w:rsidRPr="00575CAB">
        <w:rPr>
          <w:lang w:bidi="he-IL"/>
        </w:rPr>
        <w:t>scp_codes</w:t>
      </w:r>
      <w:proofErr w:type="spellEnd"/>
      <w:r w:rsidRPr="00575CAB">
        <w:rPr>
          <w:lang w:bidi="he-IL"/>
        </w:rPr>
        <w:t xml:space="preserve">, key=lambda x: </w:t>
      </w:r>
      <w:proofErr w:type="gramStart"/>
      <w:r w:rsidRPr="00575CAB">
        <w:rPr>
          <w:lang w:bidi="he-IL"/>
        </w:rPr>
        <w:t>x[</w:t>
      </w:r>
      <w:proofErr w:type="gramEnd"/>
      <w:r w:rsidRPr="00575CAB">
        <w:rPr>
          <w:lang w:bidi="he-IL"/>
        </w:rPr>
        <w:t>1</w:t>
      </w:r>
      <w:proofErr w:type="gramStart"/>
      <w:r w:rsidRPr="00575CAB">
        <w:rPr>
          <w:lang w:bidi="he-IL"/>
        </w:rPr>
        <w:t>])  #</w:t>
      </w:r>
      <w:proofErr w:type="gramEnd"/>
      <w:r w:rsidRPr="00575CAB">
        <w:rPr>
          <w:lang w:bidi="he-IL"/>
        </w:rPr>
        <w:t xml:space="preserve"> </w:t>
      </w:r>
      <w:r w:rsidRPr="00575CAB">
        <w:rPr>
          <w:rtl/>
          <w:lang w:bidi="he-IL"/>
        </w:rPr>
        <w:t>קוד עם ההסתברות הגבוהה ביותר</w:t>
      </w:r>
    </w:p>
    <w:p w14:paraId="0885A67C" w14:textId="77777777" w:rsidR="00575CAB" w:rsidRPr="00575CAB" w:rsidRDefault="00575CAB" w:rsidP="00575CAB">
      <w:pPr>
        <w:bidi/>
        <w:rPr>
          <w:lang w:bidi="he-IL"/>
        </w:rPr>
      </w:pPr>
      <w:r w:rsidRPr="00575CAB">
        <w:rPr>
          <w:lang w:bidi="he-IL"/>
        </w:rPr>
        <w:t xml:space="preserve">    </w:t>
      </w:r>
      <w:proofErr w:type="spellStart"/>
      <w:r w:rsidRPr="00575CAB">
        <w:rPr>
          <w:lang w:bidi="he-IL"/>
        </w:rPr>
        <w:t>main_diagnosis</w:t>
      </w:r>
      <w:proofErr w:type="spellEnd"/>
      <w:r w:rsidRPr="00575CAB">
        <w:rPr>
          <w:lang w:bidi="he-IL"/>
        </w:rPr>
        <w:t xml:space="preserve"> = </w:t>
      </w:r>
      <w:proofErr w:type="spellStart"/>
      <w:r w:rsidRPr="00575CAB">
        <w:rPr>
          <w:lang w:bidi="he-IL"/>
        </w:rPr>
        <w:t>scp_data</w:t>
      </w:r>
      <w:proofErr w:type="spellEnd"/>
      <w:r w:rsidRPr="00575CAB">
        <w:rPr>
          <w:lang w:bidi="he-IL"/>
        </w:rPr>
        <w:t>[</w:t>
      </w:r>
      <w:proofErr w:type="spellStart"/>
      <w:r w:rsidRPr="00575CAB">
        <w:rPr>
          <w:lang w:bidi="he-IL"/>
        </w:rPr>
        <w:t>scp_data</w:t>
      </w:r>
      <w:proofErr w:type="spellEnd"/>
      <w:r w:rsidRPr="00575CAB">
        <w:rPr>
          <w:lang w:bidi="he-IL"/>
        </w:rPr>
        <w:t xml:space="preserve">['code'] == </w:t>
      </w:r>
      <w:proofErr w:type="spellStart"/>
      <w:r w:rsidRPr="00575CAB">
        <w:rPr>
          <w:lang w:bidi="he-IL"/>
        </w:rPr>
        <w:t>main_diagnosis_</w:t>
      </w:r>
      <w:proofErr w:type="gramStart"/>
      <w:r w:rsidRPr="00575CAB">
        <w:rPr>
          <w:lang w:bidi="he-IL"/>
        </w:rPr>
        <w:t>code</w:t>
      </w:r>
      <w:proofErr w:type="spellEnd"/>
      <w:r w:rsidRPr="00575CAB">
        <w:rPr>
          <w:lang w:bidi="he-IL"/>
        </w:rPr>
        <w:t>][</w:t>
      </w:r>
      <w:proofErr w:type="gramEnd"/>
      <w:r w:rsidRPr="00575CAB">
        <w:rPr>
          <w:lang w:bidi="he-IL"/>
        </w:rPr>
        <w:t>'description'</w:t>
      </w:r>
      <w:proofErr w:type="gramStart"/>
      <w:r w:rsidRPr="00575CAB">
        <w:rPr>
          <w:lang w:bidi="he-IL"/>
        </w:rPr>
        <w:t>].</w:t>
      </w:r>
      <w:proofErr w:type="spellStart"/>
      <w:r w:rsidRPr="00575CAB">
        <w:rPr>
          <w:lang w:bidi="he-IL"/>
        </w:rPr>
        <w:t>iloc</w:t>
      </w:r>
      <w:proofErr w:type="spellEnd"/>
      <w:proofErr w:type="gramEnd"/>
      <w:r w:rsidRPr="00575CAB">
        <w:rPr>
          <w:lang w:bidi="he-IL"/>
        </w:rPr>
        <w:t>[0]</w:t>
      </w:r>
    </w:p>
    <w:p w14:paraId="0A5090AF" w14:textId="77777777" w:rsidR="00575CAB" w:rsidRPr="00575CAB" w:rsidRDefault="00575CAB" w:rsidP="00575CAB">
      <w:pPr>
        <w:bidi/>
        <w:rPr>
          <w:lang w:bidi="he-IL"/>
        </w:rPr>
      </w:pPr>
    </w:p>
    <w:p w14:paraId="4FCB2E70" w14:textId="77777777" w:rsidR="00575CAB" w:rsidRPr="00575CAB" w:rsidRDefault="00575CAB" w:rsidP="00575CAB">
      <w:pPr>
        <w:bidi/>
        <w:rPr>
          <w:lang w:bidi="he-IL"/>
        </w:rPr>
      </w:pPr>
      <w:r w:rsidRPr="00575CAB">
        <w:rPr>
          <w:lang w:bidi="he-IL"/>
        </w:rPr>
        <w:t xml:space="preserve">    # </w:t>
      </w:r>
      <w:r w:rsidRPr="00575CAB">
        <w:rPr>
          <w:rtl/>
          <w:lang w:bidi="he-IL"/>
        </w:rPr>
        <w:t>יצירת מסיחים (מסיחים מקרוב אך שגויים)</w:t>
      </w:r>
    </w:p>
    <w:p w14:paraId="40C1669D" w14:textId="77777777" w:rsidR="00575CAB" w:rsidRPr="00575CAB" w:rsidRDefault="00575CAB" w:rsidP="00575CAB">
      <w:pPr>
        <w:bidi/>
        <w:rPr>
          <w:lang w:bidi="he-IL"/>
        </w:rPr>
      </w:pPr>
      <w:r w:rsidRPr="00575CAB">
        <w:rPr>
          <w:lang w:bidi="he-IL"/>
        </w:rPr>
        <w:t xml:space="preserve">    </w:t>
      </w:r>
      <w:proofErr w:type="spellStart"/>
      <w:r w:rsidRPr="00575CAB">
        <w:rPr>
          <w:lang w:bidi="he-IL"/>
        </w:rPr>
        <w:t>possible_diagnoses</w:t>
      </w:r>
      <w:proofErr w:type="spellEnd"/>
      <w:r w:rsidRPr="00575CAB">
        <w:rPr>
          <w:lang w:bidi="he-IL"/>
        </w:rPr>
        <w:t xml:space="preserve"> = list(</w:t>
      </w:r>
      <w:proofErr w:type="spellStart"/>
      <w:r w:rsidRPr="00575CAB">
        <w:rPr>
          <w:lang w:bidi="he-IL"/>
        </w:rPr>
        <w:t>scp_data</w:t>
      </w:r>
      <w:proofErr w:type="spellEnd"/>
      <w:r w:rsidRPr="00575CAB">
        <w:rPr>
          <w:lang w:bidi="he-IL"/>
        </w:rPr>
        <w:t>['description'].</w:t>
      </w:r>
      <w:proofErr w:type="gramStart"/>
      <w:r w:rsidRPr="00575CAB">
        <w:rPr>
          <w:lang w:bidi="he-IL"/>
        </w:rPr>
        <w:t>sample(</w:t>
      </w:r>
      <w:proofErr w:type="gramEnd"/>
      <w:r w:rsidRPr="00575CAB">
        <w:rPr>
          <w:lang w:bidi="he-IL"/>
        </w:rPr>
        <w:t>5</w:t>
      </w:r>
      <w:proofErr w:type="gramStart"/>
      <w:r w:rsidRPr="00575CAB">
        <w:rPr>
          <w:lang w:bidi="he-IL"/>
        </w:rPr>
        <w:t>))  #</w:t>
      </w:r>
      <w:proofErr w:type="gramEnd"/>
      <w:r w:rsidRPr="00575CAB">
        <w:rPr>
          <w:lang w:bidi="he-IL"/>
        </w:rPr>
        <w:t xml:space="preserve"> </w:t>
      </w:r>
      <w:r w:rsidRPr="00575CAB">
        <w:rPr>
          <w:rtl/>
          <w:lang w:bidi="he-IL"/>
        </w:rPr>
        <w:t>בחר 5 הצהרות אקראיות</w:t>
      </w:r>
    </w:p>
    <w:p w14:paraId="568A6C67" w14:textId="77777777" w:rsidR="00575CAB" w:rsidRPr="00575CAB" w:rsidRDefault="00575CAB" w:rsidP="00575CAB">
      <w:pPr>
        <w:bidi/>
        <w:rPr>
          <w:lang w:bidi="he-IL"/>
        </w:rPr>
      </w:pPr>
      <w:r w:rsidRPr="00575CAB">
        <w:rPr>
          <w:lang w:bidi="he-IL"/>
        </w:rPr>
        <w:t xml:space="preserve">    </w:t>
      </w:r>
      <w:proofErr w:type="spellStart"/>
      <w:r w:rsidRPr="00575CAB">
        <w:rPr>
          <w:lang w:bidi="he-IL"/>
        </w:rPr>
        <w:t>possible_</w:t>
      </w:r>
      <w:proofErr w:type="gramStart"/>
      <w:r w:rsidRPr="00575CAB">
        <w:rPr>
          <w:lang w:bidi="he-IL"/>
        </w:rPr>
        <w:t>diagnoses.remove</w:t>
      </w:r>
      <w:proofErr w:type="spellEnd"/>
      <w:proofErr w:type="gramEnd"/>
      <w:r w:rsidRPr="00575CAB">
        <w:rPr>
          <w:lang w:bidi="he-IL"/>
        </w:rPr>
        <w:t>(</w:t>
      </w:r>
      <w:proofErr w:type="spellStart"/>
      <w:r w:rsidRPr="00575CAB">
        <w:rPr>
          <w:lang w:bidi="he-IL"/>
        </w:rPr>
        <w:t>main_</w:t>
      </w:r>
      <w:proofErr w:type="gramStart"/>
      <w:r w:rsidRPr="00575CAB">
        <w:rPr>
          <w:lang w:bidi="he-IL"/>
        </w:rPr>
        <w:t>diagnosis</w:t>
      </w:r>
      <w:proofErr w:type="spellEnd"/>
      <w:r w:rsidRPr="00575CAB">
        <w:rPr>
          <w:lang w:bidi="he-IL"/>
        </w:rPr>
        <w:t>)  #</w:t>
      </w:r>
      <w:proofErr w:type="gramEnd"/>
      <w:r w:rsidRPr="00575CAB">
        <w:rPr>
          <w:lang w:bidi="he-IL"/>
        </w:rPr>
        <w:t xml:space="preserve"> </w:t>
      </w:r>
      <w:r w:rsidRPr="00575CAB">
        <w:rPr>
          <w:rtl/>
          <w:lang w:bidi="he-IL"/>
        </w:rPr>
        <w:t>מסיר את ההבחנה הנכונה</w:t>
      </w:r>
    </w:p>
    <w:p w14:paraId="176D7D51" w14:textId="77777777" w:rsidR="00575CAB" w:rsidRPr="00575CAB" w:rsidRDefault="00575CAB" w:rsidP="00575CAB">
      <w:pPr>
        <w:bidi/>
        <w:rPr>
          <w:lang w:bidi="he-IL"/>
        </w:rPr>
      </w:pPr>
      <w:r w:rsidRPr="00575CAB">
        <w:rPr>
          <w:lang w:bidi="he-IL"/>
        </w:rPr>
        <w:lastRenderedPageBreak/>
        <w:t xml:space="preserve">    distractors = </w:t>
      </w:r>
      <w:proofErr w:type="spellStart"/>
      <w:r w:rsidRPr="00575CAB">
        <w:rPr>
          <w:lang w:bidi="he-IL"/>
        </w:rPr>
        <w:t>random.</w:t>
      </w:r>
      <w:proofErr w:type="gramStart"/>
      <w:r w:rsidRPr="00575CAB">
        <w:rPr>
          <w:lang w:bidi="he-IL"/>
        </w:rPr>
        <w:t>sample</w:t>
      </w:r>
      <w:proofErr w:type="spellEnd"/>
      <w:r w:rsidRPr="00575CAB">
        <w:rPr>
          <w:lang w:bidi="he-IL"/>
        </w:rPr>
        <w:t>(</w:t>
      </w:r>
      <w:proofErr w:type="spellStart"/>
      <w:proofErr w:type="gramEnd"/>
      <w:r w:rsidRPr="00575CAB">
        <w:rPr>
          <w:lang w:bidi="he-IL"/>
        </w:rPr>
        <w:t>possible_diagnoses</w:t>
      </w:r>
      <w:proofErr w:type="spellEnd"/>
      <w:r w:rsidRPr="00575CAB">
        <w:rPr>
          <w:lang w:bidi="he-IL"/>
        </w:rPr>
        <w:t>, 3</w:t>
      </w:r>
      <w:proofErr w:type="gramStart"/>
      <w:r w:rsidRPr="00575CAB">
        <w:rPr>
          <w:lang w:bidi="he-IL"/>
        </w:rPr>
        <w:t>)  #</w:t>
      </w:r>
      <w:proofErr w:type="gramEnd"/>
      <w:r w:rsidRPr="00575CAB">
        <w:rPr>
          <w:lang w:bidi="he-IL"/>
        </w:rPr>
        <w:t xml:space="preserve"> </w:t>
      </w:r>
      <w:r w:rsidRPr="00575CAB">
        <w:rPr>
          <w:rtl/>
          <w:lang w:bidi="he-IL"/>
        </w:rPr>
        <w:t>בחר 3 מסיחים</w:t>
      </w:r>
    </w:p>
    <w:p w14:paraId="5E6D545B" w14:textId="77777777" w:rsidR="00575CAB" w:rsidRPr="00575CAB" w:rsidRDefault="00575CAB" w:rsidP="00575CAB">
      <w:pPr>
        <w:bidi/>
        <w:rPr>
          <w:lang w:bidi="he-IL"/>
        </w:rPr>
      </w:pPr>
    </w:p>
    <w:p w14:paraId="234A0F49" w14:textId="77777777" w:rsidR="00575CAB" w:rsidRPr="00575CAB" w:rsidRDefault="00575CAB" w:rsidP="00575CAB">
      <w:pPr>
        <w:bidi/>
        <w:rPr>
          <w:lang w:bidi="he-IL"/>
        </w:rPr>
      </w:pPr>
      <w:r w:rsidRPr="00575CAB">
        <w:rPr>
          <w:lang w:bidi="he-IL"/>
        </w:rPr>
        <w:t xml:space="preserve">    # </w:t>
      </w:r>
      <w:r w:rsidRPr="00575CAB">
        <w:rPr>
          <w:rtl/>
          <w:lang w:bidi="he-IL"/>
        </w:rPr>
        <w:t>מערבבים את האפשרויות (כולל התשובה הנכונה)</w:t>
      </w:r>
    </w:p>
    <w:p w14:paraId="6B393065" w14:textId="77777777" w:rsidR="00575CAB" w:rsidRPr="00575CAB" w:rsidRDefault="00575CAB" w:rsidP="00575CAB">
      <w:pPr>
        <w:bidi/>
        <w:rPr>
          <w:lang w:bidi="he-IL"/>
        </w:rPr>
      </w:pPr>
      <w:r w:rsidRPr="00575CAB">
        <w:rPr>
          <w:lang w:bidi="he-IL"/>
        </w:rPr>
        <w:t xml:space="preserve">    options = [</w:t>
      </w:r>
      <w:proofErr w:type="spellStart"/>
      <w:r w:rsidRPr="00575CAB">
        <w:rPr>
          <w:lang w:bidi="he-IL"/>
        </w:rPr>
        <w:t>main_diagnosis</w:t>
      </w:r>
      <w:proofErr w:type="spellEnd"/>
      <w:r w:rsidRPr="00575CAB">
        <w:rPr>
          <w:lang w:bidi="he-IL"/>
        </w:rPr>
        <w:t>] + distractors</w:t>
      </w:r>
    </w:p>
    <w:p w14:paraId="0C027A78" w14:textId="77777777" w:rsidR="00575CAB" w:rsidRPr="00575CAB" w:rsidRDefault="00575CAB" w:rsidP="00575CAB">
      <w:pPr>
        <w:bidi/>
        <w:rPr>
          <w:lang w:bidi="he-IL"/>
        </w:rPr>
      </w:pPr>
      <w:r w:rsidRPr="00575CAB">
        <w:rPr>
          <w:lang w:bidi="he-IL"/>
        </w:rPr>
        <w:t xml:space="preserve">    </w:t>
      </w:r>
      <w:proofErr w:type="spellStart"/>
      <w:proofErr w:type="gramStart"/>
      <w:r w:rsidRPr="00575CAB">
        <w:rPr>
          <w:lang w:bidi="he-IL"/>
        </w:rPr>
        <w:t>random.shuffle</w:t>
      </w:r>
      <w:proofErr w:type="spellEnd"/>
      <w:proofErr w:type="gramEnd"/>
      <w:r w:rsidRPr="00575CAB">
        <w:rPr>
          <w:lang w:bidi="he-IL"/>
        </w:rPr>
        <w:t>(</w:t>
      </w:r>
      <w:proofErr w:type="gramStart"/>
      <w:r w:rsidRPr="00575CAB">
        <w:rPr>
          <w:lang w:bidi="he-IL"/>
        </w:rPr>
        <w:t>options)  #</w:t>
      </w:r>
      <w:proofErr w:type="gramEnd"/>
      <w:r w:rsidRPr="00575CAB">
        <w:rPr>
          <w:lang w:bidi="he-IL"/>
        </w:rPr>
        <w:t xml:space="preserve"> </w:t>
      </w:r>
      <w:r w:rsidRPr="00575CAB">
        <w:rPr>
          <w:rtl/>
          <w:lang w:bidi="he-IL"/>
        </w:rPr>
        <w:t>ערבוב אפשרויות</w:t>
      </w:r>
    </w:p>
    <w:p w14:paraId="56211719" w14:textId="77777777" w:rsidR="00575CAB" w:rsidRPr="00575CAB" w:rsidRDefault="00575CAB" w:rsidP="00575CAB">
      <w:pPr>
        <w:bidi/>
        <w:rPr>
          <w:lang w:bidi="he-IL"/>
        </w:rPr>
      </w:pPr>
      <w:r w:rsidRPr="00575CAB">
        <w:rPr>
          <w:lang w:bidi="he-IL"/>
        </w:rPr>
        <w:t xml:space="preserve">    </w:t>
      </w:r>
    </w:p>
    <w:p w14:paraId="4E7FFB30" w14:textId="77777777" w:rsidR="00575CAB" w:rsidRPr="00575CAB" w:rsidRDefault="00575CAB" w:rsidP="00575CAB">
      <w:pPr>
        <w:bidi/>
        <w:rPr>
          <w:lang w:bidi="he-IL"/>
        </w:rPr>
      </w:pPr>
      <w:r w:rsidRPr="00575CAB">
        <w:rPr>
          <w:lang w:bidi="he-IL"/>
        </w:rPr>
        <w:t xml:space="preserve">    # </w:t>
      </w:r>
      <w:r w:rsidRPr="00575CAB">
        <w:rPr>
          <w:rtl/>
          <w:lang w:bidi="he-IL"/>
        </w:rPr>
        <w:t>יצירת שאלה</w:t>
      </w:r>
    </w:p>
    <w:p w14:paraId="1ED449DD" w14:textId="77777777" w:rsidR="00575CAB" w:rsidRPr="00575CAB" w:rsidRDefault="00575CAB" w:rsidP="00575CAB">
      <w:pPr>
        <w:bidi/>
        <w:rPr>
          <w:lang w:bidi="he-IL"/>
        </w:rPr>
      </w:pPr>
      <w:r w:rsidRPr="00575CAB">
        <w:rPr>
          <w:lang w:bidi="he-IL"/>
        </w:rPr>
        <w:t xml:space="preserve">    question = </w:t>
      </w:r>
      <w:proofErr w:type="spellStart"/>
      <w:r w:rsidRPr="00575CAB">
        <w:rPr>
          <w:lang w:bidi="he-IL"/>
        </w:rPr>
        <w:t>f"What</w:t>
      </w:r>
      <w:proofErr w:type="spellEnd"/>
      <w:r w:rsidRPr="00575CAB">
        <w:rPr>
          <w:lang w:bidi="he-IL"/>
        </w:rPr>
        <w:t xml:space="preserve"> is the most suitable diagnosis for ECG {</w:t>
      </w:r>
      <w:proofErr w:type="spellStart"/>
      <w:r w:rsidRPr="00575CAB">
        <w:rPr>
          <w:lang w:bidi="he-IL"/>
        </w:rPr>
        <w:t>ecg_</w:t>
      </w:r>
      <w:proofErr w:type="gramStart"/>
      <w:r w:rsidRPr="00575CAB">
        <w:rPr>
          <w:lang w:bidi="he-IL"/>
        </w:rPr>
        <w:t>id</w:t>
      </w:r>
      <w:proofErr w:type="spellEnd"/>
      <w:r w:rsidRPr="00575CAB">
        <w:rPr>
          <w:lang w:bidi="he-IL"/>
        </w:rPr>
        <w:t>}?</w:t>
      </w:r>
      <w:proofErr w:type="gramEnd"/>
      <w:r w:rsidRPr="00575CAB">
        <w:rPr>
          <w:lang w:bidi="he-IL"/>
        </w:rPr>
        <w:t>"</w:t>
      </w:r>
    </w:p>
    <w:p w14:paraId="51226C90" w14:textId="77777777" w:rsidR="00575CAB" w:rsidRPr="00575CAB" w:rsidRDefault="00575CAB" w:rsidP="00575CAB">
      <w:pPr>
        <w:bidi/>
        <w:rPr>
          <w:lang w:bidi="he-IL"/>
        </w:rPr>
      </w:pPr>
      <w:r w:rsidRPr="00575CAB">
        <w:rPr>
          <w:lang w:bidi="he-IL"/>
        </w:rPr>
        <w:t xml:space="preserve">    </w:t>
      </w:r>
      <w:proofErr w:type="gramStart"/>
      <w:r w:rsidRPr="00575CAB">
        <w:rPr>
          <w:lang w:bidi="he-IL"/>
        </w:rPr>
        <w:t>return</w:t>
      </w:r>
      <w:proofErr w:type="gramEnd"/>
      <w:r w:rsidRPr="00575CAB">
        <w:rPr>
          <w:lang w:bidi="he-IL"/>
        </w:rPr>
        <w:t xml:space="preserve"> question, options, </w:t>
      </w:r>
      <w:proofErr w:type="spellStart"/>
      <w:r w:rsidRPr="00575CAB">
        <w:rPr>
          <w:lang w:bidi="he-IL"/>
        </w:rPr>
        <w:t>main_diagnosis</w:t>
      </w:r>
      <w:proofErr w:type="spellEnd"/>
    </w:p>
    <w:p w14:paraId="30ABC2E1" w14:textId="77777777" w:rsidR="00575CAB" w:rsidRPr="00575CAB" w:rsidRDefault="00575CAB" w:rsidP="00575CAB">
      <w:pPr>
        <w:bidi/>
        <w:rPr>
          <w:lang w:bidi="he-IL"/>
        </w:rPr>
      </w:pPr>
    </w:p>
    <w:p w14:paraId="48600129" w14:textId="77777777" w:rsidR="00575CAB" w:rsidRPr="00575CAB" w:rsidRDefault="00575CAB" w:rsidP="00575CAB">
      <w:pPr>
        <w:bidi/>
        <w:rPr>
          <w:lang w:bidi="he-IL"/>
        </w:rPr>
      </w:pPr>
      <w:r w:rsidRPr="00575CAB">
        <w:rPr>
          <w:lang w:bidi="he-IL"/>
        </w:rPr>
        <w:t xml:space="preserve"># </w:t>
      </w:r>
      <w:r w:rsidRPr="00575CAB">
        <w:rPr>
          <w:rtl/>
          <w:lang w:bidi="he-IL"/>
        </w:rPr>
        <w:t>קריאה לפונקציה</w:t>
      </w:r>
    </w:p>
    <w:p w14:paraId="2619706A" w14:textId="77777777" w:rsidR="00575CAB" w:rsidRPr="00575CAB" w:rsidRDefault="00575CAB" w:rsidP="00575CAB">
      <w:pPr>
        <w:bidi/>
        <w:rPr>
          <w:lang w:bidi="he-IL"/>
        </w:rPr>
      </w:pPr>
      <w:r w:rsidRPr="00575CAB">
        <w:rPr>
          <w:lang w:bidi="he-IL"/>
        </w:rPr>
        <w:t xml:space="preserve">question, options, </w:t>
      </w:r>
      <w:proofErr w:type="spellStart"/>
      <w:r w:rsidRPr="00575CAB">
        <w:rPr>
          <w:lang w:bidi="he-IL"/>
        </w:rPr>
        <w:t>correct_answer</w:t>
      </w:r>
      <w:proofErr w:type="spellEnd"/>
      <w:r w:rsidRPr="00575CAB">
        <w:rPr>
          <w:lang w:bidi="he-IL"/>
        </w:rPr>
        <w:t xml:space="preserve"> = </w:t>
      </w:r>
      <w:proofErr w:type="spellStart"/>
      <w:r w:rsidRPr="00575CAB">
        <w:rPr>
          <w:lang w:bidi="he-IL"/>
        </w:rPr>
        <w:t>generate_</w:t>
      </w:r>
      <w:proofErr w:type="gramStart"/>
      <w:r w:rsidRPr="00575CAB">
        <w:rPr>
          <w:lang w:bidi="he-IL"/>
        </w:rPr>
        <w:t>question</w:t>
      </w:r>
      <w:proofErr w:type="spellEnd"/>
      <w:r w:rsidRPr="00575CAB">
        <w:rPr>
          <w:lang w:bidi="he-IL"/>
        </w:rPr>
        <w:t>(</w:t>
      </w:r>
      <w:proofErr w:type="spellStart"/>
      <w:proofErr w:type="gramEnd"/>
      <w:r w:rsidRPr="00575CAB">
        <w:rPr>
          <w:lang w:bidi="he-IL"/>
        </w:rPr>
        <w:t>ptbxl_data</w:t>
      </w:r>
      <w:proofErr w:type="spellEnd"/>
      <w:r w:rsidRPr="00575CAB">
        <w:rPr>
          <w:lang w:bidi="he-IL"/>
        </w:rPr>
        <w:t xml:space="preserve">, </w:t>
      </w:r>
      <w:proofErr w:type="spellStart"/>
      <w:r w:rsidRPr="00575CAB">
        <w:rPr>
          <w:lang w:bidi="he-IL"/>
        </w:rPr>
        <w:t>scp_data</w:t>
      </w:r>
      <w:proofErr w:type="spellEnd"/>
      <w:r w:rsidRPr="00575CAB">
        <w:rPr>
          <w:lang w:bidi="he-IL"/>
        </w:rPr>
        <w:t>)</w:t>
      </w:r>
    </w:p>
    <w:p w14:paraId="38FA6947" w14:textId="77777777" w:rsidR="00575CAB" w:rsidRPr="00575CAB" w:rsidRDefault="00575CAB" w:rsidP="00575CAB">
      <w:pPr>
        <w:bidi/>
        <w:rPr>
          <w:lang w:bidi="he-IL"/>
        </w:rPr>
      </w:pPr>
      <w:proofErr w:type="gramStart"/>
      <w:r w:rsidRPr="00575CAB">
        <w:rPr>
          <w:lang w:bidi="he-IL"/>
        </w:rPr>
        <w:t>print(</w:t>
      </w:r>
      <w:proofErr w:type="spellStart"/>
      <w:proofErr w:type="gramEnd"/>
      <w:r w:rsidRPr="00575CAB">
        <w:rPr>
          <w:lang w:bidi="he-IL"/>
        </w:rPr>
        <w:t>f"</w:t>
      </w:r>
      <w:proofErr w:type="gramStart"/>
      <w:r w:rsidRPr="00575CAB">
        <w:rPr>
          <w:lang w:bidi="he-IL"/>
        </w:rPr>
        <w:t>Question</w:t>
      </w:r>
      <w:proofErr w:type="spellEnd"/>
      <w:r w:rsidRPr="00575CAB">
        <w:rPr>
          <w:lang w:bidi="he-IL"/>
        </w:rPr>
        <w:t>: {question}"</w:t>
      </w:r>
      <w:proofErr w:type="gramEnd"/>
      <w:r w:rsidRPr="00575CAB">
        <w:rPr>
          <w:lang w:bidi="he-IL"/>
        </w:rPr>
        <w:t>)</w:t>
      </w:r>
    </w:p>
    <w:p w14:paraId="79A5894E" w14:textId="77777777" w:rsidR="00575CAB" w:rsidRPr="00575CAB" w:rsidRDefault="00575CAB" w:rsidP="00575CAB">
      <w:pPr>
        <w:bidi/>
        <w:rPr>
          <w:lang w:bidi="he-IL"/>
        </w:rPr>
      </w:pPr>
      <w:proofErr w:type="gramStart"/>
      <w:r w:rsidRPr="00575CAB">
        <w:rPr>
          <w:lang w:bidi="he-IL"/>
        </w:rPr>
        <w:t>print(</w:t>
      </w:r>
      <w:proofErr w:type="spellStart"/>
      <w:proofErr w:type="gramEnd"/>
      <w:r w:rsidRPr="00575CAB">
        <w:rPr>
          <w:lang w:bidi="he-IL"/>
        </w:rPr>
        <w:t>f"</w:t>
      </w:r>
      <w:proofErr w:type="gramStart"/>
      <w:r w:rsidRPr="00575CAB">
        <w:rPr>
          <w:lang w:bidi="he-IL"/>
        </w:rPr>
        <w:t>Options</w:t>
      </w:r>
      <w:proofErr w:type="spellEnd"/>
      <w:r w:rsidRPr="00575CAB">
        <w:rPr>
          <w:lang w:bidi="he-IL"/>
        </w:rPr>
        <w:t>: {options}"</w:t>
      </w:r>
      <w:proofErr w:type="gramEnd"/>
      <w:r w:rsidRPr="00575CAB">
        <w:rPr>
          <w:lang w:bidi="he-IL"/>
        </w:rPr>
        <w:t>)</w:t>
      </w:r>
    </w:p>
    <w:p w14:paraId="5E915E3C" w14:textId="77777777" w:rsidR="00575CAB" w:rsidRPr="00575CAB" w:rsidRDefault="00575CAB" w:rsidP="00575CAB">
      <w:pPr>
        <w:bidi/>
        <w:rPr>
          <w:lang w:bidi="he-IL"/>
        </w:rPr>
      </w:pPr>
      <w:proofErr w:type="gramStart"/>
      <w:r w:rsidRPr="00575CAB">
        <w:rPr>
          <w:lang w:bidi="he-IL"/>
        </w:rPr>
        <w:t>print(</w:t>
      </w:r>
      <w:proofErr w:type="spellStart"/>
      <w:proofErr w:type="gramEnd"/>
      <w:r w:rsidRPr="00575CAB">
        <w:rPr>
          <w:lang w:bidi="he-IL"/>
        </w:rPr>
        <w:t>f"Correct</w:t>
      </w:r>
      <w:proofErr w:type="spellEnd"/>
      <w:r w:rsidRPr="00575CAB">
        <w:rPr>
          <w:lang w:bidi="he-IL"/>
        </w:rPr>
        <w:t xml:space="preserve"> </w:t>
      </w:r>
      <w:proofErr w:type="gramStart"/>
      <w:r w:rsidRPr="00575CAB">
        <w:rPr>
          <w:lang w:bidi="he-IL"/>
        </w:rPr>
        <w:t>Answer: {</w:t>
      </w:r>
      <w:proofErr w:type="spellStart"/>
      <w:proofErr w:type="gramEnd"/>
      <w:r w:rsidRPr="00575CAB">
        <w:rPr>
          <w:lang w:bidi="he-IL"/>
        </w:rPr>
        <w:t>correct_</w:t>
      </w:r>
      <w:proofErr w:type="gramStart"/>
      <w:r w:rsidRPr="00575CAB">
        <w:rPr>
          <w:lang w:bidi="he-IL"/>
        </w:rPr>
        <w:t>answer</w:t>
      </w:r>
      <w:proofErr w:type="spellEnd"/>
      <w:r w:rsidRPr="00575CAB">
        <w:rPr>
          <w:lang w:bidi="he-IL"/>
        </w:rPr>
        <w:t>}"</w:t>
      </w:r>
      <w:proofErr w:type="gramEnd"/>
      <w:r w:rsidRPr="00575CAB">
        <w:rPr>
          <w:lang w:bidi="he-IL"/>
        </w:rPr>
        <w:t>)</w:t>
      </w:r>
    </w:p>
    <w:p w14:paraId="09D90907" w14:textId="77777777" w:rsidR="00575CAB" w:rsidRPr="00575CAB" w:rsidRDefault="00575CAB" w:rsidP="00575CAB">
      <w:pPr>
        <w:bidi/>
        <w:rPr>
          <w:b/>
          <w:bCs/>
          <w:lang w:bidi="he-IL"/>
        </w:rPr>
      </w:pPr>
      <w:r w:rsidRPr="00575CAB">
        <w:rPr>
          <w:b/>
          <w:bCs/>
          <w:lang w:bidi="he-IL"/>
        </w:rPr>
        <w:t xml:space="preserve">4. </w:t>
      </w:r>
      <w:r w:rsidRPr="00575CAB">
        <w:rPr>
          <w:b/>
          <w:bCs/>
          <w:rtl/>
          <w:lang w:bidi="he-IL"/>
        </w:rPr>
        <w:t>הסבר לאחר מענה</w:t>
      </w:r>
    </w:p>
    <w:p w14:paraId="663C143A" w14:textId="77777777" w:rsidR="00575CAB" w:rsidRPr="00575CAB" w:rsidRDefault="00575CAB" w:rsidP="00575CAB">
      <w:pPr>
        <w:bidi/>
        <w:rPr>
          <w:lang w:bidi="he-IL"/>
        </w:rPr>
      </w:pPr>
      <w:r w:rsidRPr="00575CAB">
        <w:rPr>
          <w:rtl/>
          <w:lang w:bidi="he-IL"/>
        </w:rPr>
        <w:t>לאחר שהמשתמש ענה על השאלה, המערכת תספק הסבר מפורט, תציג אם התשובה נכונה או שגויה ותסביר למה התשובה נכונה או לא נכונה</w:t>
      </w:r>
      <w:r w:rsidRPr="00575CAB">
        <w:rPr>
          <w:lang w:bidi="he-IL"/>
        </w:rPr>
        <w:t>.</w:t>
      </w:r>
    </w:p>
    <w:p w14:paraId="29E0E83D" w14:textId="77777777" w:rsidR="00575CAB" w:rsidRPr="00575CAB" w:rsidRDefault="00575CAB" w:rsidP="00575CAB">
      <w:pPr>
        <w:bidi/>
        <w:rPr>
          <w:b/>
          <w:bCs/>
          <w:lang w:bidi="he-IL"/>
        </w:rPr>
      </w:pPr>
      <w:r w:rsidRPr="00575CAB">
        <w:rPr>
          <w:b/>
          <w:bCs/>
          <w:rtl/>
          <w:lang w:bidi="he-IL"/>
        </w:rPr>
        <w:t>קוד להסבר</w:t>
      </w:r>
      <w:r w:rsidRPr="00575CAB">
        <w:rPr>
          <w:b/>
          <w:bCs/>
          <w:lang w:bidi="he-IL"/>
        </w:rPr>
        <w:t>:</w:t>
      </w:r>
    </w:p>
    <w:p w14:paraId="343A269B" w14:textId="77777777" w:rsidR="00575CAB" w:rsidRPr="00575CAB" w:rsidRDefault="00575CAB" w:rsidP="00575CAB">
      <w:pPr>
        <w:bidi/>
        <w:rPr>
          <w:lang w:bidi="he-IL"/>
        </w:rPr>
      </w:pPr>
      <w:r w:rsidRPr="00575CAB">
        <w:rPr>
          <w:lang w:bidi="he-IL"/>
        </w:rPr>
        <w:t xml:space="preserve">def </w:t>
      </w:r>
      <w:proofErr w:type="spellStart"/>
      <w:r w:rsidRPr="00575CAB">
        <w:rPr>
          <w:lang w:bidi="he-IL"/>
        </w:rPr>
        <w:t>provide_</w:t>
      </w:r>
      <w:proofErr w:type="gramStart"/>
      <w:r w:rsidRPr="00575CAB">
        <w:rPr>
          <w:lang w:bidi="he-IL"/>
        </w:rPr>
        <w:t>explanation</w:t>
      </w:r>
      <w:proofErr w:type="spellEnd"/>
      <w:r w:rsidRPr="00575CAB">
        <w:rPr>
          <w:lang w:bidi="he-IL"/>
        </w:rPr>
        <w:t>(</w:t>
      </w:r>
      <w:proofErr w:type="spellStart"/>
      <w:proofErr w:type="gramEnd"/>
      <w:r w:rsidRPr="00575CAB">
        <w:rPr>
          <w:lang w:bidi="he-IL"/>
        </w:rPr>
        <w:t>selected_answer</w:t>
      </w:r>
      <w:proofErr w:type="spellEnd"/>
      <w:r w:rsidRPr="00575CAB">
        <w:rPr>
          <w:lang w:bidi="he-IL"/>
        </w:rPr>
        <w:t xml:space="preserve">, </w:t>
      </w:r>
      <w:proofErr w:type="spellStart"/>
      <w:r w:rsidRPr="00575CAB">
        <w:rPr>
          <w:lang w:bidi="he-IL"/>
        </w:rPr>
        <w:t>correct_answer</w:t>
      </w:r>
      <w:proofErr w:type="spellEnd"/>
      <w:r w:rsidRPr="00575CAB">
        <w:rPr>
          <w:lang w:bidi="he-IL"/>
        </w:rPr>
        <w:t xml:space="preserve">, </w:t>
      </w:r>
      <w:proofErr w:type="spellStart"/>
      <w:r w:rsidRPr="00575CAB">
        <w:rPr>
          <w:lang w:bidi="he-IL"/>
        </w:rPr>
        <w:t>ecg_id</w:t>
      </w:r>
      <w:proofErr w:type="spellEnd"/>
      <w:r w:rsidRPr="00575CAB">
        <w:rPr>
          <w:lang w:bidi="he-IL"/>
        </w:rPr>
        <w:t xml:space="preserve">, </w:t>
      </w:r>
      <w:proofErr w:type="spellStart"/>
      <w:r w:rsidRPr="00575CAB">
        <w:rPr>
          <w:lang w:bidi="he-IL"/>
        </w:rPr>
        <w:t>scp_data</w:t>
      </w:r>
      <w:proofErr w:type="spellEnd"/>
      <w:r w:rsidRPr="00575CAB">
        <w:rPr>
          <w:lang w:bidi="he-IL"/>
        </w:rPr>
        <w:t>):</w:t>
      </w:r>
    </w:p>
    <w:p w14:paraId="35E7D5DC" w14:textId="77777777" w:rsidR="00575CAB" w:rsidRPr="00575CAB" w:rsidRDefault="00575CAB" w:rsidP="00575CAB">
      <w:pPr>
        <w:bidi/>
        <w:rPr>
          <w:lang w:bidi="he-IL"/>
        </w:rPr>
      </w:pPr>
      <w:r w:rsidRPr="00575CAB">
        <w:rPr>
          <w:lang w:bidi="he-IL"/>
        </w:rPr>
        <w:t xml:space="preserve">    if </w:t>
      </w:r>
      <w:proofErr w:type="spellStart"/>
      <w:r w:rsidRPr="00575CAB">
        <w:rPr>
          <w:lang w:bidi="he-IL"/>
        </w:rPr>
        <w:t>selected_answer</w:t>
      </w:r>
      <w:proofErr w:type="spellEnd"/>
      <w:r w:rsidRPr="00575CAB">
        <w:rPr>
          <w:lang w:bidi="he-IL"/>
        </w:rPr>
        <w:t xml:space="preserve"> == </w:t>
      </w:r>
      <w:proofErr w:type="spellStart"/>
      <w:r w:rsidRPr="00575CAB">
        <w:rPr>
          <w:lang w:bidi="he-IL"/>
        </w:rPr>
        <w:t>correct_answer</w:t>
      </w:r>
      <w:proofErr w:type="spellEnd"/>
      <w:r w:rsidRPr="00575CAB">
        <w:rPr>
          <w:lang w:bidi="he-IL"/>
        </w:rPr>
        <w:t>:</w:t>
      </w:r>
    </w:p>
    <w:p w14:paraId="1A0432B0" w14:textId="77777777" w:rsidR="00575CAB" w:rsidRPr="00575CAB" w:rsidRDefault="00575CAB" w:rsidP="00575CAB">
      <w:pPr>
        <w:bidi/>
        <w:rPr>
          <w:lang w:bidi="he-IL"/>
        </w:rPr>
      </w:pPr>
      <w:r w:rsidRPr="00575CAB">
        <w:rPr>
          <w:lang w:bidi="he-IL"/>
        </w:rPr>
        <w:t xml:space="preserve">        explanation = </w:t>
      </w:r>
      <w:proofErr w:type="spellStart"/>
      <w:r w:rsidRPr="00575CAB">
        <w:rPr>
          <w:lang w:bidi="he-IL"/>
        </w:rPr>
        <w:t>f"Correct</w:t>
      </w:r>
      <w:proofErr w:type="spellEnd"/>
      <w:r w:rsidRPr="00575CAB">
        <w:rPr>
          <w:lang w:bidi="he-IL"/>
        </w:rPr>
        <w:t>! ECG {</w:t>
      </w:r>
      <w:proofErr w:type="spellStart"/>
      <w:r w:rsidRPr="00575CAB">
        <w:rPr>
          <w:lang w:bidi="he-IL"/>
        </w:rPr>
        <w:t>ecg_id</w:t>
      </w:r>
      <w:proofErr w:type="spellEnd"/>
      <w:r w:rsidRPr="00575CAB">
        <w:rPr>
          <w:lang w:bidi="he-IL"/>
        </w:rPr>
        <w:t>} shows {</w:t>
      </w:r>
      <w:proofErr w:type="spellStart"/>
      <w:r w:rsidRPr="00575CAB">
        <w:rPr>
          <w:lang w:bidi="he-IL"/>
        </w:rPr>
        <w:t>correct_</w:t>
      </w:r>
      <w:proofErr w:type="gramStart"/>
      <w:r w:rsidRPr="00575CAB">
        <w:rPr>
          <w:lang w:bidi="he-IL"/>
        </w:rPr>
        <w:t>answer</w:t>
      </w:r>
      <w:proofErr w:type="spellEnd"/>
      <w:r w:rsidRPr="00575CAB">
        <w:rPr>
          <w:lang w:bidi="he-IL"/>
        </w:rPr>
        <w:t>}.</w:t>
      </w:r>
      <w:proofErr w:type="gramEnd"/>
      <w:r w:rsidRPr="00575CAB">
        <w:rPr>
          <w:lang w:bidi="he-IL"/>
        </w:rPr>
        <w:t xml:space="preserve"> This is the most suitable diagnosis."</w:t>
      </w:r>
    </w:p>
    <w:p w14:paraId="2E1954A4" w14:textId="77777777" w:rsidR="00575CAB" w:rsidRPr="00575CAB" w:rsidRDefault="00575CAB" w:rsidP="00575CAB">
      <w:pPr>
        <w:bidi/>
        <w:rPr>
          <w:lang w:bidi="he-IL"/>
        </w:rPr>
      </w:pPr>
      <w:r w:rsidRPr="00575CAB">
        <w:rPr>
          <w:lang w:bidi="he-IL"/>
        </w:rPr>
        <w:t xml:space="preserve">    else:</w:t>
      </w:r>
    </w:p>
    <w:p w14:paraId="1CD0F517" w14:textId="77777777" w:rsidR="00575CAB" w:rsidRPr="00575CAB" w:rsidRDefault="00575CAB" w:rsidP="00575CAB">
      <w:pPr>
        <w:bidi/>
        <w:rPr>
          <w:lang w:bidi="he-IL"/>
        </w:rPr>
      </w:pPr>
      <w:r w:rsidRPr="00575CAB">
        <w:rPr>
          <w:lang w:bidi="he-IL"/>
        </w:rPr>
        <w:t xml:space="preserve">        explanation = </w:t>
      </w:r>
      <w:proofErr w:type="spellStart"/>
      <w:r w:rsidRPr="00575CAB">
        <w:rPr>
          <w:lang w:bidi="he-IL"/>
        </w:rPr>
        <w:t>f"Incorrect</w:t>
      </w:r>
      <w:proofErr w:type="spellEnd"/>
      <w:r w:rsidRPr="00575CAB">
        <w:rPr>
          <w:lang w:bidi="he-IL"/>
        </w:rPr>
        <w:t>. ECG {</w:t>
      </w:r>
      <w:proofErr w:type="spellStart"/>
      <w:r w:rsidRPr="00575CAB">
        <w:rPr>
          <w:lang w:bidi="he-IL"/>
        </w:rPr>
        <w:t>ecg_id</w:t>
      </w:r>
      <w:proofErr w:type="spellEnd"/>
      <w:r w:rsidRPr="00575CAB">
        <w:rPr>
          <w:lang w:bidi="he-IL"/>
        </w:rPr>
        <w:t xml:space="preserve">} </w:t>
      </w:r>
      <w:proofErr w:type="gramStart"/>
      <w:r w:rsidRPr="00575CAB">
        <w:rPr>
          <w:lang w:bidi="he-IL"/>
        </w:rPr>
        <w:t>actually shows</w:t>
      </w:r>
      <w:proofErr w:type="gramEnd"/>
      <w:r w:rsidRPr="00575CAB">
        <w:rPr>
          <w:lang w:bidi="he-IL"/>
        </w:rPr>
        <w:t xml:space="preserve"> {</w:t>
      </w:r>
      <w:proofErr w:type="spellStart"/>
      <w:r w:rsidRPr="00575CAB">
        <w:rPr>
          <w:lang w:bidi="he-IL"/>
        </w:rPr>
        <w:t>correct_</w:t>
      </w:r>
      <w:proofErr w:type="gramStart"/>
      <w:r w:rsidRPr="00575CAB">
        <w:rPr>
          <w:lang w:bidi="he-IL"/>
        </w:rPr>
        <w:t>answer</w:t>
      </w:r>
      <w:proofErr w:type="spellEnd"/>
      <w:r w:rsidRPr="00575CAB">
        <w:rPr>
          <w:lang w:bidi="he-IL"/>
        </w:rPr>
        <w:t>}.</w:t>
      </w:r>
      <w:proofErr w:type="gramEnd"/>
      <w:r w:rsidRPr="00575CAB">
        <w:rPr>
          <w:lang w:bidi="he-IL"/>
        </w:rPr>
        <w:t xml:space="preserve"> Here's why:\n"</w:t>
      </w:r>
    </w:p>
    <w:p w14:paraId="17574135" w14:textId="77777777" w:rsidR="00575CAB" w:rsidRPr="00575CAB" w:rsidRDefault="00575CAB" w:rsidP="00575CAB">
      <w:pPr>
        <w:bidi/>
        <w:rPr>
          <w:lang w:bidi="he-IL"/>
        </w:rPr>
      </w:pPr>
      <w:r w:rsidRPr="00575CAB">
        <w:rPr>
          <w:lang w:bidi="he-IL"/>
        </w:rPr>
        <w:lastRenderedPageBreak/>
        <w:t xml:space="preserve">        explanation += </w:t>
      </w:r>
      <w:proofErr w:type="spellStart"/>
      <w:r w:rsidRPr="00575CAB">
        <w:rPr>
          <w:lang w:bidi="he-IL"/>
        </w:rPr>
        <w:t>f"The</w:t>
      </w:r>
      <w:proofErr w:type="spellEnd"/>
      <w:r w:rsidRPr="00575CAB">
        <w:rPr>
          <w:lang w:bidi="he-IL"/>
        </w:rPr>
        <w:t xml:space="preserve"> correct diagnosis was {</w:t>
      </w:r>
      <w:proofErr w:type="spellStart"/>
      <w:r w:rsidRPr="00575CAB">
        <w:rPr>
          <w:lang w:bidi="he-IL"/>
        </w:rPr>
        <w:t>correct_answer</w:t>
      </w:r>
      <w:proofErr w:type="spellEnd"/>
      <w:r w:rsidRPr="00575CAB">
        <w:rPr>
          <w:lang w:bidi="he-IL"/>
        </w:rPr>
        <w:t>} because it matches the key features in the ECG pattern, such as ST elevation, QRS duration, etc."</w:t>
      </w:r>
    </w:p>
    <w:p w14:paraId="096D5D88" w14:textId="77777777" w:rsidR="00575CAB" w:rsidRPr="00575CAB" w:rsidRDefault="00575CAB" w:rsidP="00575CAB">
      <w:pPr>
        <w:bidi/>
        <w:rPr>
          <w:lang w:bidi="he-IL"/>
        </w:rPr>
      </w:pPr>
      <w:r w:rsidRPr="00575CAB">
        <w:rPr>
          <w:lang w:bidi="he-IL"/>
        </w:rPr>
        <w:t xml:space="preserve">    </w:t>
      </w:r>
    </w:p>
    <w:p w14:paraId="43A9E4A0" w14:textId="77777777" w:rsidR="00575CAB" w:rsidRPr="00575CAB" w:rsidRDefault="00575CAB" w:rsidP="00575CAB">
      <w:pPr>
        <w:bidi/>
        <w:rPr>
          <w:lang w:bidi="he-IL"/>
        </w:rPr>
      </w:pPr>
      <w:r w:rsidRPr="00575CAB">
        <w:rPr>
          <w:lang w:bidi="he-IL"/>
        </w:rPr>
        <w:t xml:space="preserve">    # </w:t>
      </w:r>
      <w:r w:rsidRPr="00575CAB">
        <w:rPr>
          <w:rtl/>
          <w:lang w:bidi="he-IL"/>
        </w:rPr>
        <w:t>תיאור נוסף של ההבחנה (הסבר רפואי)</w:t>
      </w:r>
    </w:p>
    <w:p w14:paraId="67B4AD22" w14:textId="77777777" w:rsidR="00575CAB" w:rsidRPr="00575CAB" w:rsidRDefault="00575CAB" w:rsidP="00575CAB">
      <w:pPr>
        <w:bidi/>
        <w:rPr>
          <w:lang w:bidi="he-IL"/>
        </w:rPr>
      </w:pPr>
      <w:r w:rsidRPr="00575CAB">
        <w:rPr>
          <w:lang w:bidi="he-IL"/>
        </w:rPr>
        <w:t xml:space="preserve">    explanation += f"\</w:t>
      </w:r>
      <w:proofErr w:type="spellStart"/>
      <w:r w:rsidRPr="00575CAB">
        <w:rPr>
          <w:lang w:bidi="he-IL"/>
        </w:rPr>
        <w:t>nDetailed</w:t>
      </w:r>
      <w:proofErr w:type="spellEnd"/>
      <w:r w:rsidRPr="00575CAB">
        <w:rPr>
          <w:lang w:bidi="he-IL"/>
        </w:rPr>
        <w:t xml:space="preserve"> </w:t>
      </w:r>
      <w:proofErr w:type="gramStart"/>
      <w:r w:rsidRPr="00575CAB">
        <w:rPr>
          <w:lang w:bidi="he-IL"/>
        </w:rPr>
        <w:t>explanation: {</w:t>
      </w:r>
      <w:proofErr w:type="spellStart"/>
      <w:proofErr w:type="gramEnd"/>
      <w:r w:rsidRPr="00575CAB">
        <w:rPr>
          <w:lang w:bidi="he-IL"/>
        </w:rPr>
        <w:t>scp_data</w:t>
      </w:r>
      <w:proofErr w:type="spellEnd"/>
      <w:r w:rsidRPr="00575CAB">
        <w:rPr>
          <w:lang w:bidi="he-IL"/>
        </w:rPr>
        <w:t>[</w:t>
      </w:r>
      <w:proofErr w:type="spellStart"/>
      <w:r w:rsidRPr="00575CAB">
        <w:rPr>
          <w:lang w:bidi="he-IL"/>
        </w:rPr>
        <w:t>scp_data</w:t>
      </w:r>
      <w:proofErr w:type="spellEnd"/>
      <w:r w:rsidRPr="00575CAB">
        <w:rPr>
          <w:lang w:bidi="he-IL"/>
        </w:rPr>
        <w:t xml:space="preserve">['description'] == </w:t>
      </w:r>
      <w:proofErr w:type="spellStart"/>
      <w:r w:rsidRPr="00575CAB">
        <w:rPr>
          <w:lang w:bidi="he-IL"/>
        </w:rPr>
        <w:t>correct_</w:t>
      </w:r>
      <w:proofErr w:type="gramStart"/>
      <w:r w:rsidRPr="00575CAB">
        <w:rPr>
          <w:lang w:bidi="he-IL"/>
        </w:rPr>
        <w:t>answer</w:t>
      </w:r>
      <w:proofErr w:type="spellEnd"/>
      <w:r w:rsidRPr="00575CAB">
        <w:rPr>
          <w:lang w:bidi="he-IL"/>
        </w:rPr>
        <w:t>][</w:t>
      </w:r>
      <w:proofErr w:type="gramEnd"/>
      <w:r w:rsidRPr="00575CAB">
        <w:rPr>
          <w:lang w:bidi="he-IL"/>
        </w:rPr>
        <w:t>'description'</w:t>
      </w:r>
      <w:proofErr w:type="gramStart"/>
      <w:r w:rsidRPr="00575CAB">
        <w:rPr>
          <w:lang w:bidi="he-IL"/>
        </w:rPr>
        <w:t>].</w:t>
      </w:r>
      <w:proofErr w:type="spellStart"/>
      <w:r w:rsidRPr="00575CAB">
        <w:rPr>
          <w:lang w:bidi="he-IL"/>
        </w:rPr>
        <w:t>iloc</w:t>
      </w:r>
      <w:proofErr w:type="spellEnd"/>
      <w:proofErr w:type="gramEnd"/>
      <w:r w:rsidRPr="00575CAB">
        <w:rPr>
          <w:lang w:bidi="he-IL"/>
        </w:rPr>
        <w:t>[</w:t>
      </w:r>
      <w:proofErr w:type="gramStart"/>
      <w:r w:rsidRPr="00575CAB">
        <w:rPr>
          <w:lang w:bidi="he-IL"/>
        </w:rPr>
        <w:t>0]}</w:t>
      </w:r>
      <w:proofErr w:type="gramEnd"/>
      <w:r w:rsidRPr="00575CAB">
        <w:rPr>
          <w:lang w:bidi="he-IL"/>
        </w:rPr>
        <w:t>"</w:t>
      </w:r>
    </w:p>
    <w:p w14:paraId="1962D77B" w14:textId="77777777" w:rsidR="00575CAB" w:rsidRPr="00575CAB" w:rsidRDefault="00575CAB" w:rsidP="00575CAB">
      <w:pPr>
        <w:bidi/>
        <w:rPr>
          <w:lang w:bidi="he-IL"/>
        </w:rPr>
      </w:pPr>
      <w:r w:rsidRPr="00575CAB">
        <w:rPr>
          <w:lang w:bidi="he-IL"/>
        </w:rPr>
        <w:t xml:space="preserve">    </w:t>
      </w:r>
    </w:p>
    <w:p w14:paraId="7FF15342" w14:textId="77777777" w:rsidR="00575CAB" w:rsidRPr="00575CAB" w:rsidRDefault="00575CAB" w:rsidP="00575CAB">
      <w:pPr>
        <w:bidi/>
        <w:rPr>
          <w:lang w:bidi="he-IL"/>
        </w:rPr>
      </w:pPr>
      <w:r w:rsidRPr="00575CAB">
        <w:rPr>
          <w:lang w:bidi="he-IL"/>
        </w:rPr>
        <w:t xml:space="preserve">    </w:t>
      </w:r>
      <w:proofErr w:type="gramStart"/>
      <w:r w:rsidRPr="00575CAB">
        <w:rPr>
          <w:lang w:bidi="he-IL"/>
        </w:rPr>
        <w:t>return explanation</w:t>
      </w:r>
      <w:proofErr w:type="gramEnd"/>
    </w:p>
    <w:p w14:paraId="6814196A" w14:textId="77777777" w:rsidR="00575CAB" w:rsidRPr="00575CAB" w:rsidRDefault="00575CAB" w:rsidP="00575CAB">
      <w:pPr>
        <w:bidi/>
        <w:rPr>
          <w:lang w:bidi="he-IL"/>
        </w:rPr>
      </w:pPr>
    </w:p>
    <w:p w14:paraId="661FDCE2" w14:textId="77777777" w:rsidR="00575CAB" w:rsidRPr="00575CAB" w:rsidRDefault="00575CAB" w:rsidP="00575CAB">
      <w:pPr>
        <w:bidi/>
        <w:rPr>
          <w:lang w:bidi="he-IL"/>
        </w:rPr>
      </w:pPr>
      <w:r w:rsidRPr="00575CAB">
        <w:rPr>
          <w:lang w:bidi="he-IL"/>
        </w:rPr>
        <w:t xml:space="preserve"># </w:t>
      </w:r>
      <w:r w:rsidRPr="00575CAB">
        <w:rPr>
          <w:rtl/>
          <w:lang w:bidi="he-IL"/>
        </w:rPr>
        <w:t>קריאה לפונקציה לאחר תשובה</w:t>
      </w:r>
      <w:r w:rsidRPr="00575CAB">
        <w:rPr>
          <w:lang w:bidi="he-IL"/>
        </w:rPr>
        <w:t>:</w:t>
      </w:r>
    </w:p>
    <w:p w14:paraId="6F69C116" w14:textId="77777777" w:rsidR="00575CAB" w:rsidRPr="00575CAB" w:rsidRDefault="00575CAB" w:rsidP="00575CAB">
      <w:pPr>
        <w:bidi/>
        <w:rPr>
          <w:lang w:bidi="he-IL"/>
        </w:rPr>
      </w:pPr>
      <w:proofErr w:type="spellStart"/>
      <w:r w:rsidRPr="00575CAB">
        <w:rPr>
          <w:lang w:bidi="he-IL"/>
        </w:rPr>
        <w:t>selected_answer</w:t>
      </w:r>
      <w:proofErr w:type="spellEnd"/>
      <w:r w:rsidRPr="00575CAB">
        <w:rPr>
          <w:lang w:bidi="he-IL"/>
        </w:rPr>
        <w:t xml:space="preserve"> = "Inferior Myocardial Infarction</w:t>
      </w:r>
      <w:proofErr w:type="gramStart"/>
      <w:r w:rsidRPr="00575CAB">
        <w:rPr>
          <w:lang w:bidi="he-IL"/>
        </w:rPr>
        <w:t>"  #</w:t>
      </w:r>
      <w:proofErr w:type="gramEnd"/>
      <w:r w:rsidRPr="00575CAB">
        <w:rPr>
          <w:lang w:bidi="he-IL"/>
        </w:rPr>
        <w:t xml:space="preserve"> </w:t>
      </w:r>
      <w:r w:rsidRPr="00575CAB">
        <w:rPr>
          <w:rtl/>
          <w:lang w:bidi="he-IL"/>
        </w:rPr>
        <w:t>דוגמת תשובה שנבחרה</w:t>
      </w:r>
    </w:p>
    <w:p w14:paraId="472153EA" w14:textId="77777777" w:rsidR="00575CAB" w:rsidRPr="00575CAB" w:rsidRDefault="00575CAB" w:rsidP="00575CAB">
      <w:pPr>
        <w:bidi/>
        <w:rPr>
          <w:lang w:bidi="he-IL"/>
        </w:rPr>
      </w:pPr>
      <w:r w:rsidRPr="00575CAB">
        <w:rPr>
          <w:lang w:bidi="he-IL"/>
        </w:rPr>
        <w:t xml:space="preserve">explanation = </w:t>
      </w:r>
      <w:proofErr w:type="spellStart"/>
      <w:r w:rsidRPr="00575CAB">
        <w:rPr>
          <w:lang w:bidi="he-IL"/>
        </w:rPr>
        <w:t>provide_</w:t>
      </w:r>
      <w:proofErr w:type="gramStart"/>
      <w:r w:rsidRPr="00575CAB">
        <w:rPr>
          <w:lang w:bidi="he-IL"/>
        </w:rPr>
        <w:t>explanation</w:t>
      </w:r>
      <w:proofErr w:type="spellEnd"/>
      <w:r w:rsidRPr="00575CAB">
        <w:rPr>
          <w:lang w:bidi="he-IL"/>
        </w:rPr>
        <w:t>(</w:t>
      </w:r>
      <w:proofErr w:type="spellStart"/>
      <w:proofErr w:type="gramEnd"/>
      <w:r w:rsidRPr="00575CAB">
        <w:rPr>
          <w:lang w:bidi="he-IL"/>
        </w:rPr>
        <w:t>selected_answer</w:t>
      </w:r>
      <w:proofErr w:type="spellEnd"/>
      <w:r w:rsidRPr="00575CAB">
        <w:rPr>
          <w:lang w:bidi="he-IL"/>
        </w:rPr>
        <w:t xml:space="preserve">, </w:t>
      </w:r>
      <w:proofErr w:type="spellStart"/>
      <w:r w:rsidRPr="00575CAB">
        <w:rPr>
          <w:lang w:bidi="he-IL"/>
        </w:rPr>
        <w:t>correct_answer</w:t>
      </w:r>
      <w:proofErr w:type="spellEnd"/>
      <w:r w:rsidRPr="00575CAB">
        <w:rPr>
          <w:lang w:bidi="he-IL"/>
        </w:rPr>
        <w:t xml:space="preserve">, </w:t>
      </w:r>
      <w:proofErr w:type="spellStart"/>
      <w:r w:rsidRPr="00575CAB">
        <w:rPr>
          <w:lang w:bidi="he-IL"/>
        </w:rPr>
        <w:t>ecg_id</w:t>
      </w:r>
      <w:proofErr w:type="spellEnd"/>
      <w:r w:rsidRPr="00575CAB">
        <w:rPr>
          <w:lang w:bidi="he-IL"/>
        </w:rPr>
        <w:t xml:space="preserve">, </w:t>
      </w:r>
      <w:proofErr w:type="spellStart"/>
      <w:r w:rsidRPr="00575CAB">
        <w:rPr>
          <w:lang w:bidi="he-IL"/>
        </w:rPr>
        <w:t>scp_data</w:t>
      </w:r>
      <w:proofErr w:type="spellEnd"/>
      <w:r w:rsidRPr="00575CAB">
        <w:rPr>
          <w:lang w:bidi="he-IL"/>
        </w:rPr>
        <w:t>)</w:t>
      </w:r>
    </w:p>
    <w:p w14:paraId="649D19A3" w14:textId="77777777" w:rsidR="00575CAB" w:rsidRPr="00575CAB" w:rsidRDefault="00575CAB" w:rsidP="00575CAB">
      <w:pPr>
        <w:bidi/>
        <w:rPr>
          <w:lang w:bidi="he-IL"/>
        </w:rPr>
      </w:pPr>
      <w:r w:rsidRPr="00575CAB">
        <w:rPr>
          <w:lang w:bidi="he-IL"/>
        </w:rPr>
        <w:t>print(explanation)</w:t>
      </w:r>
    </w:p>
    <w:p w14:paraId="79ED760D" w14:textId="77777777" w:rsidR="00575CAB" w:rsidRPr="00575CAB" w:rsidRDefault="00575CAB" w:rsidP="00575CAB">
      <w:pPr>
        <w:bidi/>
        <w:rPr>
          <w:b/>
          <w:bCs/>
          <w:lang w:bidi="he-IL"/>
        </w:rPr>
      </w:pPr>
      <w:r w:rsidRPr="00575CAB">
        <w:rPr>
          <w:b/>
          <w:bCs/>
          <w:lang w:bidi="he-IL"/>
        </w:rPr>
        <w:t xml:space="preserve">5. </w:t>
      </w:r>
      <w:r w:rsidRPr="00575CAB">
        <w:rPr>
          <w:b/>
          <w:bCs/>
          <w:rtl/>
          <w:lang w:bidi="he-IL"/>
        </w:rPr>
        <w:t>הערות כלליות על המערכת</w:t>
      </w:r>
    </w:p>
    <w:p w14:paraId="25D6C9E2" w14:textId="77777777" w:rsidR="00575CAB" w:rsidRPr="00575CAB" w:rsidRDefault="00575CAB" w:rsidP="00575CAB">
      <w:pPr>
        <w:numPr>
          <w:ilvl w:val="0"/>
          <w:numId w:val="6"/>
        </w:numPr>
        <w:bidi/>
        <w:rPr>
          <w:lang w:bidi="he-IL"/>
        </w:rPr>
      </w:pPr>
      <w:r w:rsidRPr="00575CAB">
        <w:rPr>
          <w:b/>
          <w:bCs/>
          <w:rtl/>
          <w:lang w:bidi="he-IL"/>
        </w:rPr>
        <w:t>חלונית בחירת תיקיית המאגר</w:t>
      </w:r>
      <w:r w:rsidRPr="00575CAB">
        <w:rPr>
          <w:lang w:bidi="he-IL"/>
        </w:rPr>
        <w:t xml:space="preserve">: </w:t>
      </w:r>
      <w:r w:rsidRPr="00575CAB">
        <w:rPr>
          <w:rtl/>
          <w:lang w:bidi="he-IL"/>
        </w:rPr>
        <w:t>באמצעות</w:t>
      </w:r>
      <w:r w:rsidRPr="00575CAB">
        <w:rPr>
          <w:rtl/>
        </w:rPr>
        <w:t xml:space="preserve"> </w:t>
      </w:r>
      <w:proofErr w:type="spellStart"/>
      <w:r w:rsidRPr="00575CAB">
        <w:rPr>
          <w:lang w:bidi="he-IL"/>
        </w:rPr>
        <w:t>tkinter</w:t>
      </w:r>
      <w:proofErr w:type="spellEnd"/>
      <w:r w:rsidRPr="00575CAB">
        <w:rPr>
          <w:lang w:bidi="he-IL"/>
        </w:rPr>
        <w:t xml:space="preserve">, </w:t>
      </w:r>
      <w:r w:rsidRPr="00575CAB">
        <w:rPr>
          <w:rtl/>
          <w:lang w:bidi="he-IL"/>
        </w:rPr>
        <w:t>המערכת מאפשרת למשתמש לבחור את תיקיית המאגר שמכילה את הקבצים הנדרשים (כמו</w:t>
      </w:r>
      <w:r w:rsidRPr="00575CAB">
        <w:rPr>
          <w:rtl/>
        </w:rPr>
        <w:t xml:space="preserve"> </w:t>
      </w:r>
      <w:r w:rsidRPr="00575CAB">
        <w:rPr>
          <w:lang w:bidi="he-IL"/>
        </w:rPr>
        <w:t xml:space="preserve">ptbxl_database.csv </w:t>
      </w:r>
      <w:r w:rsidRPr="00575CAB">
        <w:rPr>
          <w:rtl/>
          <w:lang w:bidi="he-IL"/>
        </w:rPr>
        <w:t>ו</w:t>
      </w:r>
      <w:r w:rsidRPr="00575CAB">
        <w:rPr>
          <w:lang w:bidi="he-IL"/>
        </w:rPr>
        <w:t>-scp_statements.csv).</w:t>
      </w:r>
    </w:p>
    <w:p w14:paraId="3C0BB200" w14:textId="77777777" w:rsidR="00575CAB" w:rsidRPr="00575CAB" w:rsidRDefault="00575CAB" w:rsidP="00575CAB">
      <w:pPr>
        <w:numPr>
          <w:ilvl w:val="0"/>
          <w:numId w:val="6"/>
        </w:numPr>
        <w:bidi/>
        <w:rPr>
          <w:lang w:bidi="he-IL"/>
        </w:rPr>
      </w:pPr>
      <w:r w:rsidRPr="00575CAB">
        <w:rPr>
          <w:b/>
          <w:bCs/>
          <w:rtl/>
          <w:lang w:bidi="he-IL"/>
        </w:rPr>
        <w:t>טעינת הנתונים</w:t>
      </w:r>
      <w:r w:rsidRPr="00575CAB">
        <w:rPr>
          <w:lang w:bidi="he-IL"/>
        </w:rPr>
        <w:t xml:space="preserve">: </w:t>
      </w:r>
      <w:r w:rsidRPr="00575CAB">
        <w:rPr>
          <w:rtl/>
          <w:lang w:bidi="he-IL"/>
        </w:rPr>
        <w:t>המערכת בודקת אם הקבצים קיימים בתיקייה שנבחרה. אם כן, היא טוענת את הנתונים בעזרת</w:t>
      </w:r>
      <w:r w:rsidRPr="00575CAB">
        <w:rPr>
          <w:rtl/>
        </w:rPr>
        <w:t xml:space="preserve"> </w:t>
      </w:r>
      <w:r w:rsidRPr="00575CAB">
        <w:rPr>
          <w:lang w:bidi="he-IL"/>
        </w:rPr>
        <w:t>pandas.</w:t>
      </w:r>
    </w:p>
    <w:p w14:paraId="27B88E1B" w14:textId="77777777" w:rsidR="00575CAB" w:rsidRPr="00575CAB" w:rsidRDefault="00575CAB" w:rsidP="00575CAB">
      <w:pPr>
        <w:numPr>
          <w:ilvl w:val="0"/>
          <w:numId w:val="6"/>
        </w:numPr>
        <w:bidi/>
        <w:rPr>
          <w:lang w:bidi="he-IL"/>
        </w:rPr>
      </w:pPr>
      <w:r w:rsidRPr="00575CAB">
        <w:rPr>
          <w:b/>
          <w:bCs/>
          <w:rtl/>
          <w:lang w:bidi="he-IL"/>
        </w:rPr>
        <w:t>הפקת שאלות</w:t>
      </w:r>
      <w:r w:rsidRPr="00575CAB">
        <w:rPr>
          <w:lang w:bidi="he-IL"/>
        </w:rPr>
        <w:t xml:space="preserve">: </w:t>
      </w:r>
      <w:r w:rsidRPr="00575CAB">
        <w:rPr>
          <w:rtl/>
          <w:lang w:bidi="he-IL"/>
        </w:rPr>
        <w:t>השאלות מבוססות על רישומים אקראיים מתוך הנתונים. השאלות כוללות את ההבחנה הנכונה שנבחרה על פי ההסתברות של קודי ה</w:t>
      </w:r>
      <w:r w:rsidRPr="00575CAB">
        <w:rPr>
          <w:lang w:bidi="he-IL"/>
        </w:rPr>
        <w:t xml:space="preserve">-SCP, </w:t>
      </w:r>
      <w:r w:rsidRPr="00575CAB">
        <w:rPr>
          <w:rtl/>
          <w:lang w:bidi="he-IL"/>
        </w:rPr>
        <w:t>והמסיחים נבחרים מתוך אפשרויות דומות אך שגויות</w:t>
      </w:r>
      <w:r w:rsidRPr="00575CAB">
        <w:rPr>
          <w:lang w:bidi="he-IL"/>
        </w:rPr>
        <w:t>.</w:t>
      </w:r>
    </w:p>
    <w:p w14:paraId="6E306F0F" w14:textId="77777777" w:rsidR="00575CAB" w:rsidRPr="00575CAB" w:rsidRDefault="00575CAB" w:rsidP="00575CAB">
      <w:pPr>
        <w:numPr>
          <w:ilvl w:val="0"/>
          <w:numId w:val="6"/>
        </w:numPr>
        <w:bidi/>
        <w:rPr>
          <w:lang w:bidi="he-IL"/>
        </w:rPr>
      </w:pPr>
      <w:r w:rsidRPr="00575CAB">
        <w:rPr>
          <w:b/>
          <w:bCs/>
          <w:rtl/>
          <w:lang w:bidi="he-IL"/>
        </w:rPr>
        <w:t>הסברים</w:t>
      </w:r>
      <w:r w:rsidRPr="00575CAB">
        <w:rPr>
          <w:lang w:bidi="he-IL"/>
        </w:rPr>
        <w:t xml:space="preserve">: </w:t>
      </w:r>
      <w:r w:rsidRPr="00575CAB">
        <w:rPr>
          <w:rtl/>
          <w:lang w:bidi="he-IL"/>
        </w:rPr>
        <w:t>לאחר שהמשתמש ענה על השאלה, המערכת מספקת הסבר מפורט אם התשובה נכונה או לא, תוך ציון הסיבה והתיאור הרפואי של ההבחנה</w:t>
      </w:r>
      <w:r w:rsidRPr="00575CAB">
        <w:rPr>
          <w:lang w:bidi="he-IL"/>
        </w:rPr>
        <w:t>.</w:t>
      </w:r>
    </w:p>
    <w:p w14:paraId="532176B4" w14:textId="77777777" w:rsidR="00575CAB" w:rsidRPr="00575CAB" w:rsidRDefault="00575CAB" w:rsidP="00575CAB">
      <w:pPr>
        <w:bidi/>
        <w:rPr>
          <w:b/>
          <w:bCs/>
          <w:lang w:bidi="he-IL"/>
        </w:rPr>
      </w:pPr>
      <w:r w:rsidRPr="00575CAB">
        <w:rPr>
          <w:b/>
          <w:bCs/>
          <w:lang w:bidi="he-IL"/>
        </w:rPr>
        <w:t xml:space="preserve">6. </w:t>
      </w:r>
      <w:r w:rsidRPr="00575CAB">
        <w:rPr>
          <w:b/>
          <w:bCs/>
          <w:rtl/>
          <w:lang w:bidi="he-IL"/>
        </w:rPr>
        <w:t>אפשרויות שדרוג</w:t>
      </w:r>
      <w:r w:rsidRPr="00575CAB">
        <w:rPr>
          <w:b/>
          <w:bCs/>
          <w:rtl/>
        </w:rPr>
        <w:t xml:space="preserve"> </w:t>
      </w:r>
      <w:r w:rsidRPr="00575CAB">
        <w:rPr>
          <w:b/>
          <w:bCs/>
          <w:lang w:bidi="he-IL"/>
        </w:rPr>
        <w:t>(</w:t>
      </w:r>
      <w:r w:rsidRPr="00575CAB">
        <w:rPr>
          <w:b/>
          <w:bCs/>
          <w:rtl/>
          <w:lang w:bidi="he-IL"/>
        </w:rPr>
        <w:t>בשלב מאוחר יותר</w:t>
      </w:r>
      <w:r w:rsidRPr="00575CAB">
        <w:rPr>
          <w:b/>
          <w:bCs/>
          <w:lang w:bidi="he-IL"/>
        </w:rPr>
        <w:t>)</w:t>
      </w:r>
    </w:p>
    <w:p w14:paraId="45D3B2BA" w14:textId="77777777" w:rsidR="00575CAB" w:rsidRPr="00575CAB" w:rsidRDefault="00575CAB" w:rsidP="00575CAB">
      <w:pPr>
        <w:numPr>
          <w:ilvl w:val="0"/>
          <w:numId w:val="7"/>
        </w:numPr>
        <w:bidi/>
        <w:rPr>
          <w:lang w:bidi="he-IL"/>
        </w:rPr>
      </w:pPr>
      <w:r w:rsidRPr="00575CAB">
        <w:rPr>
          <w:b/>
          <w:bCs/>
          <w:rtl/>
          <w:lang w:bidi="he-IL"/>
        </w:rPr>
        <w:t xml:space="preserve">תמיכה בממשק </w:t>
      </w:r>
      <w:proofErr w:type="spellStart"/>
      <w:r w:rsidRPr="00575CAB">
        <w:rPr>
          <w:b/>
          <w:bCs/>
          <w:rtl/>
          <w:lang w:bidi="he-IL"/>
        </w:rPr>
        <w:t>וובי</w:t>
      </w:r>
      <w:proofErr w:type="spellEnd"/>
      <w:r w:rsidRPr="00575CAB">
        <w:rPr>
          <w:lang w:bidi="he-IL"/>
        </w:rPr>
        <w:t xml:space="preserve">: </w:t>
      </w:r>
      <w:r w:rsidRPr="00575CAB">
        <w:rPr>
          <w:rtl/>
          <w:lang w:bidi="he-IL"/>
        </w:rPr>
        <w:t>אפשרות להוסיף ממשק משתמש בעזרת ספריית</w:t>
      </w:r>
      <w:r w:rsidRPr="00575CAB">
        <w:rPr>
          <w:rtl/>
        </w:rPr>
        <w:t xml:space="preserve"> </w:t>
      </w:r>
      <w:proofErr w:type="spellStart"/>
      <w:r w:rsidRPr="00575CAB">
        <w:rPr>
          <w:lang w:bidi="he-IL"/>
        </w:rPr>
        <w:t>Streamlit</w:t>
      </w:r>
      <w:proofErr w:type="spellEnd"/>
      <w:r w:rsidRPr="00575CAB">
        <w:rPr>
          <w:lang w:bidi="he-IL"/>
        </w:rPr>
        <w:t xml:space="preserve"> </w:t>
      </w:r>
      <w:r w:rsidRPr="00575CAB">
        <w:rPr>
          <w:rtl/>
          <w:lang w:bidi="he-IL"/>
        </w:rPr>
        <w:t>או</w:t>
      </w:r>
      <w:r w:rsidRPr="00575CAB">
        <w:rPr>
          <w:rtl/>
        </w:rPr>
        <w:t xml:space="preserve"> </w:t>
      </w:r>
      <w:r w:rsidRPr="00575CAB">
        <w:rPr>
          <w:lang w:bidi="he-IL"/>
        </w:rPr>
        <w:t xml:space="preserve">Flask </w:t>
      </w:r>
      <w:r w:rsidRPr="00575CAB">
        <w:rPr>
          <w:rtl/>
          <w:lang w:bidi="he-IL"/>
        </w:rPr>
        <w:t>כדי להציג את השאלות וההסברים בצורה נוחה</w:t>
      </w:r>
      <w:r w:rsidRPr="00575CAB">
        <w:rPr>
          <w:lang w:bidi="he-IL"/>
        </w:rPr>
        <w:t>.</w:t>
      </w:r>
    </w:p>
    <w:p w14:paraId="657C7384" w14:textId="77777777" w:rsidR="00575CAB" w:rsidRPr="00575CAB" w:rsidRDefault="00575CAB" w:rsidP="00575CAB">
      <w:pPr>
        <w:numPr>
          <w:ilvl w:val="0"/>
          <w:numId w:val="7"/>
        </w:numPr>
        <w:bidi/>
        <w:rPr>
          <w:lang w:bidi="he-IL"/>
        </w:rPr>
      </w:pPr>
      <w:r w:rsidRPr="00575CAB">
        <w:rPr>
          <w:b/>
          <w:bCs/>
          <w:rtl/>
          <w:lang w:bidi="he-IL"/>
        </w:rPr>
        <w:t>שיפור חוויית הלמידה</w:t>
      </w:r>
      <w:r w:rsidRPr="00575CAB">
        <w:rPr>
          <w:lang w:bidi="he-IL"/>
        </w:rPr>
        <w:t xml:space="preserve">: </w:t>
      </w:r>
      <w:r w:rsidRPr="00575CAB">
        <w:rPr>
          <w:rtl/>
          <w:lang w:bidi="he-IL"/>
        </w:rPr>
        <w:t>ניתן להוסיף מעקב אחרי ביצועים של המשתמש לאורך זמן ולספק משוב על שגיאות נפוצות</w:t>
      </w:r>
      <w:r w:rsidRPr="00575CAB">
        <w:rPr>
          <w:lang w:bidi="he-IL"/>
        </w:rPr>
        <w:t>.</w:t>
      </w:r>
    </w:p>
    <w:p w14:paraId="72688902" w14:textId="77777777" w:rsidR="00575CAB" w:rsidRPr="00575CAB" w:rsidRDefault="00575CAB" w:rsidP="00575CAB">
      <w:pPr>
        <w:numPr>
          <w:ilvl w:val="0"/>
          <w:numId w:val="7"/>
        </w:numPr>
        <w:bidi/>
        <w:rPr>
          <w:lang w:bidi="he-IL"/>
        </w:rPr>
      </w:pPr>
      <w:proofErr w:type="spellStart"/>
      <w:r w:rsidRPr="00575CAB">
        <w:rPr>
          <w:b/>
          <w:bCs/>
          <w:rtl/>
          <w:lang w:bidi="he-IL"/>
        </w:rPr>
        <w:lastRenderedPageBreak/>
        <w:t>סינכרון</w:t>
      </w:r>
      <w:proofErr w:type="spellEnd"/>
      <w:r w:rsidRPr="00575CAB">
        <w:rPr>
          <w:b/>
          <w:bCs/>
          <w:rtl/>
          <w:lang w:bidi="he-IL"/>
        </w:rPr>
        <w:t xml:space="preserve"> עם מקור מידע אמין נוסף</w:t>
      </w:r>
      <w:r w:rsidRPr="00575CAB">
        <w:rPr>
          <w:lang w:bidi="he-IL"/>
        </w:rPr>
        <w:t xml:space="preserve">: </w:t>
      </w:r>
      <w:r w:rsidRPr="00575CAB">
        <w:rPr>
          <w:rtl/>
          <w:lang w:bidi="he-IL"/>
        </w:rPr>
        <w:t>אפשר לשלב</w:t>
      </w:r>
      <w:r w:rsidRPr="00575CAB">
        <w:rPr>
          <w:lang w:bidi="he-IL"/>
        </w:rPr>
        <w:t xml:space="preserve"> API </w:t>
      </w:r>
      <w:r w:rsidRPr="00575CAB">
        <w:rPr>
          <w:rtl/>
          <w:lang w:bidi="he-IL"/>
        </w:rPr>
        <w:t>או כלי חיפוש שיאפשרו להציג הסברים רפואיים נוספים מאתרים אמינים (אם תבחר בכך בהמשך)</w:t>
      </w:r>
      <w:r w:rsidRPr="00575CAB">
        <w:rPr>
          <w:lang w:bidi="he-IL"/>
        </w:rPr>
        <w:t>.</w:t>
      </w:r>
    </w:p>
    <w:p w14:paraId="2F5D0DCF" w14:textId="77777777" w:rsidR="00575CAB" w:rsidRPr="00575CAB" w:rsidRDefault="00575CAB" w:rsidP="00575CAB">
      <w:pPr>
        <w:bidi/>
        <w:rPr>
          <w:lang w:bidi="he-IL"/>
        </w:rPr>
      </w:pPr>
      <w:r w:rsidRPr="00575CAB">
        <w:rPr>
          <w:lang w:bidi="he-IL"/>
        </w:rPr>
        <w:pict w14:anchorId="1CDFE7BD">
          <v:rect id="_x0000_i1031" style="width:0;height:1.5pt" o:hralign="center" o:hrstd="t" o:hr="t" fillcolor="#a0a0a0" stroked="f"/>
        </w:pict>
      </w:r>
    </w:p>
    <w:p w14:paraId="1FE7903F" w14:textId="77777777" w:rsidR="00575CAB" w:rsidRPr="00575CAB" w:rsidRDefault="00575CAB" w:rsidP="00575CAB">
      <w:pPr>
        <w:bidi/>
        <w:rPr>
          <w:b/>
          <w:bCs/>
          <w:lang w:bidi="he-IL"/>
        </w:rPr>
      </w:pPr>
      <w:r w:rsidRPr="00575CAB">
        <w:rPr>
          <w:b/>
          <w:bCs/>
          <w:rtl/>
          <w:lang w:bidi="he-IL"/>
        </w:rPr>
        <w:t>סיכום</w:t>
      </w:r>
    </w:p>
    <w:p w14:paraId="119596C2" w14:textId="77777777" w:rsidR="00575CAB" w:rsidRPr="00575CAB" w:rsidRDefault="00575CAB" w:rsidP="00575CAB">
      <w:pPr>
        <w:bidi/>
        <w:rPr>
          <w:lang w:bidi="he-IL"/>
        </w:rPr>
      </w:pPr>
      <w:r w:rsidRPr="00575CAB">
        <w:rPr>
          <w:rtl/>
          <w:lang w:bidi="he-IL"/>
        </w:rPr>
        <w:t>ההוראות מפורטות של התהליך כוללות את כל השלבים מההתחלה ועד הסוף. כל פונקציה מוגדרת בצורה ברורה, והקוד מותאם להתפתחות הדרגתית. בהמשך, אפשר לשדרג ולהוסיף פונקציות נוספות בהתאם לצורך</w:t>
      </w:r>
      <w:r w:rsidRPr="00575CAB">
        <w:rPr>
          <w:lang w:bidi="he-IL"/>
        </w:rPr>
        <w:t>.</w:t>
      </w:r>
    </w:p>
    <w:p w14:paraId="32C54A19" w14:textId="77777777" w:rsidR="00575CAB" w:rsidRPr="00575CAB" w:rsidRDefault="00575CAB" w:rsidP="00575CAB">
      <w:pPr>
        <w:bidi/>
        <w:rPr>
          <w:lang w:bidi="he-IL"/>
        </w:rPr>
      </w:pPr>
      <w:r w:rsidRPr="00575CAB">
        <w:rPr>
          <w:rtl/>
          <w:lang w:bidi="he-IL"/>
        </w:rPr>
        <w:t>אם תצטרך להציג לי משהו או להוסיף שדרוגים, תמיד תוכל לפנות אליי כדי לעדכן את המערכת בהתאם לשינויים שתבחר לעשות</w:t>
      </w:r>
      <w:r w:rsidRPr="00575CAB">
        <w:rPr>
          <w:lang w:bidi="he-IL"/>
        </w:rPr>
        <w:t>.</w:t>
      </w:r>
    </w:p>
    <w:p w14:paraId="519F31A9" w14:textId="77777777" w:rsidR="00575CAB" w:rsidRDefault="00575CAB" w:rsidP="00575CAB">
      <w:pPr>
        <w:bidi/>
        <w:rPr>
          <w:rtl/>
          <w:lang w:bidi="he-IL"/>
        </w:rPr>
      </w:pPr>
    </w:p>
    <w:p w14:paraId="71539E03" w14:textId="77777777" w:rsidR="00575CAB" w:rsidRPr="00575CAB" w:rsidRDefault="00575CAB" w:rsidP="00575CAB">
      <w:pPr>
        <w:bidi/>
        <w:rPr>
          <w:lang w:bidi="he-IL"/>
        </w:rPr>
      </w:pPr>
      <w:r w:rsidRPr="00575CAB">
        <w:rPr>
          <w:rtl/>
          <w:lang w:bidi="he-IL"/>
        </w:rPr>
        <w:t>מעולה, אני אבדוק מהי עמודת המפתח המשותפת בין הקבצים</w:t>
      </w:r>
      <w:r w:rsidRPr="00575CAB">
        <w:rPr>
          <w:rtl/>
        </w:rPr>
        <w:t xml:space="preserve"> </w:t>
      </w:r>
      <w:r w:rsidRPr="00575CAB">
        <w:rPr>
          <w:lang w:bidi="he-IL"/>
        </w:rPr>
        <w:t xml:space="preserve">ptbxl_database.csv </w:t>
      </w:r>
      <w:r w:rsidRPr="00575CAB">
        <w:rPr>
          <w:rtl/>
          <w:lang w:bidi="he-IL"/>
        </w:rPr>
        <w:t>ו</w:t>
      </w:r>
      <w:r w:rsidRPr="00575CAB">
        <w:rPr>
          <w:lang w:bidi="he-IL"/>
        </w:rPr>
        <w:t xml:space="preserve">-scp_statements.csv </w:t>
      </w:r>
      <w:r w:rsidRPr="00575CAB">
        <w:rPr>
          <w:rtl/>
          <w:lang w:bidi="he-IL"/>
        </w:rPr>
        <w:t>מתוך מאגר</w:t>
      </w:r>
      <w:r w:rsidRPr="00575CAB">
        <w:rPr>
          <w:lang w:bidi="he-IL"/>
        </w:rPr>
        <w:t xml:space="preserve"> PTB-XL </w:t>
      </w:r>
      <w:r w:rsidRPr="00575CAB">
        <w:rPr>
          <w:rtl/>
          <w:lang w:bidi="he-IL"/>
        </w:rPr>
        <w:t>ואסביר את הקשר ביניהם</w:t>
      </w:r>
      <w:r w:rsidRPr="00575CAB">
        <w:rPr>
          <w:lang w:bidi="he-IL"/>
        </w:rPr>
        <w:t xml:space="preserve">. </w:t>
      </w:r>
      <w:r w:rsidRPr="00575CAB">
        <w:rPr>
          <w:rtl/>
          <w:lang w:bidi="he-IL"/>
        </w:rPr>
        <w:t>אעדכן אותך בעוד רגע עם הממצאים</w:t>
      </w:r>
      <w:r w:rsidRPr="00575CAB">
        <w:rPr>
          <w:lang w:bidi="he-IL"/>
        </w:rPr>
        <w:t>.</w:t>
      </w:r>
    </w:p>
    <w:p w14:paraId="2FE1BE18" w14:textId="77777777" w:rsidR="00575CAB" w:rsidRPr="00575CAB" w:rsidRDefault="00575CAB" w:rsidP="00575CAB">
      <w:pPr>
        <w:bidi/>
        <w:rPr>
          <w:b/>
          <w:bCs/>
          <w:lang w:bidi="he-IL"/>
        </w:rPr>
      </w:pPr>
      <w:r w:rsidRPr="00575CAB">
        <w:rPr>
          <w:b/>
          <w:bCs/>
          <w:rtl/>
          <w:lang w:bidi="he-IL"/>
        </w:rPr>
        <w:t>עמודת המפתח המשותפת בין</w:t>
      </w:r>
      <w:r w:rsidRPr="00575CAB">
        <w:rPr>
          <w:b/>
          <w:bCs/>
          <w:rtl/>
        </w:rPr>
        <w:t xml:space="preserve"> </w:t>
      </w:r>
      <w:r w:rsidRPr="00575CAB">
        <w:rPr>
          <w:b/>
          <w:bCs/>
          <w:lang w:bidi="he-IL"/>
        </w:rPr>
        <w:t xml:space="preserve">ptbxl_database.csv </w:t>
      </w:r>
      <w:r w:rsidRPr="00575CAB">
        <w:rPr>
          <w:b/>
          <w:bCs/>
          <w:rtl/>
          <w:lang w:bidi="he-IL"/>
        </w:rPr>
        <w:t>ו</w:t>
      </w:r>
      <w:r w:rsidRPr="00575CAB">
        <w:rPr>
          <w:b/>
          <w:bCs/>
          <w:lang w:bidi="he-IL"/>
        </w:rPr>
        <w:t xml:space="preserve">-scp_statements.csv </w:t>
      </w:r>
      <w:r w:rsidRPr="00575CAB">
        <w:rPr>
          <w:b/>
          <w:bCs/>
          <w:rtl/>
          <w:lang w:bidi="he-IL"/>
        </w:rPr>
        <w:t>במאגר</w:t>
      </w:r>
      <w:r w:rsidRPr="00575CAB">
        <w:rPr>
          <w:b/>
          <w:bCs/>
          <w:lang w:bidi="he-IL"/>
        </w:rPr>
        <w:t xml:space="preserve"> PTB-XL</w:t>
      </w:r>
    </w:p>
    <w:p w14:paraId="024672DE" w14:textId="77777777" w:rsidR="00575CAB" w:rsidRPr="00575CAB" w:rsidRDefault="00575CAB" w:rsidP="00575CAB">
      <w:pPr>
        <w:bidi/>
        <w:rPr>
          <w:lang w:bidi="he-IL"/>
        </w:rPr>
      </w:pPr>
      <w:r w:rsidRPr="00575CAB">
        <w:rPr>
          <w:b/>
          <w:bCs/>
          <w:lang w:bidi="he-IL"/>
        </w:rPr>
        <w:t>PTB-XL</w:t>
      </w:r>
      <w:r w:rsidRPr="00575CAB">
        <w:rPr>
          <w:lang w:bidi="he-IL"/>
        </w:rPr>
        <w:t xml:space="preserve"> </w:t>
      </w:r>
      <w:r w:rsidRPr="00575CAB">
        <w:rPr>
          <w:rtl/>
          <w:lang w:bidi="he-IL"/>
        </w:rPr>
        <w:t>הוא מאגר נתונים גדול של תרשימי אק"ג קליניים (12-הד־לב, 10 שניות כל אחד) הכולל 21,799 רשומות מ-18,869 מטופלים</w:t>
      </w:r>
      <w:r w:rsidRPr="00575CAB">
        <w:rPr>
          <w:lang w:bidi="he-IL"/>
        </w:rPr>
        <w:t xml:space="preserve"> (</w:t>
      </w:r>
      <w:hyperlink r:id="rId13" w:anchor=":~:text=The%20PTB,The%20dataset%20is" w:history="1">
        <w:r w:rsidRPr="00575CAB">
          <w:rPr>
            <w:rStyle w:val="Hyperlink"/>
            <w:lang w:bidi="he-IL"/>
          </w:rPr>
          <w:t>PTB-XL, a large publicly available electrocardiography dataset v1.0.3</w:t>
        </w:r>
      </w:hyperlink>
      <w:r w:rsidRPr="00575CAB">
        <w:rPr>
          <w:lang w:bidi="he-IL"/>
        </w:rPr>
        <w:t xml:space="preserve">). </w:t>
      </w:r>
      <w:r w:rsidRPr="00575CAB">
        <w:rPr>
          <w:rtl/>
          <w:lang w:bidi="he-IL"/>
        </w:rPr>
        <w:t>כל תרשים אק"ג במאגר סומן</w:t>
      </w:r>
      <w:r w:rsidRPr="00575CAB">
        <w:rPr>
          <w:lang w:bidi="he-IL"/>
        </w:rPr>
        <w:t xml:space="preserve"> (annotated) </w:t>
      </w:r>
      <w:r w:rsidRPr="00575CAB">
        <w:rPr>
          <w:rtl/>
          <w:lang w:bidi="he-IL"/>
        </w:rPr>
        <w:t>על ידי קרדיולוג אחד או שניים עם מספר</w:t>
      </w:r>
      <w:r w:rsidRPr="00575CAB">
        <w:rPr>
          <w:rtl/>
        </w:rPr>
        <w:t xml:space="preserve"> </w:t>
      </w:r>
      <w:r w:rsidRPr="00575CAB">
        <w:rPr>
          <w:b/>
          <w:bCs/>
          <w:rtl/>
          <w:lang w:bidi="he-IL"/>
        </w:rPr>
        <w:t>הצהרות אבחון</w:t>
      </w:r>
      <w:r w:rsidRPr="00575CAB">
        <w:rPr>
          <w:rtl/>
        </w:rPr>
        <w:t xml:space="preserve"> </w:t>
      </w:r>
      <w:r w:rsidRPr="00575CAB">
        <w:rPr>
          <w:rtl/>
          <w:lang w:bidi="he-IL"/>
        </w:rPr>
        <w:t>לפי תקן</w:t>
      </w:r>
      <w:r w:rsidRPr="00575CAB">
        <w:rPr>
          <w:rtl/>
        </w:rPr>
        <w:t xml:space="preserve"> </w:t>
      </w:r>
      <w:r w:rsidRPr="00575CAB">
        <w:rPr>
          <w:b/>
          <w:bCs/>
          <w:lang w:bidi="he-IL"/>
        </w:rPr>
        <w:t>SCP-ECG</w:t>
      </w:r>
      <w:r w:rsidRPr="00575CAB">
        <w:rPr>
          <w:lang w:bidi="he-IL"/>
        </w:rPr>
        <w:t xml:space="preserve"> – </w:t>
      </w:r>
      <w:r w:rsidRPr="00575CAB">
        <w:rPr>
          <w:rtl/>
          <w:lang w:bidi="he-IL"/>
        </w:rPr>
        <w:t>אוסף של 71 תגיות/הצהרות אפשריות המתארות ממצאים אבחנתיים, צורת גלים או קצב לב בתרשים</w:t>
      </w:r>
      <w:r w:rsidRPr="00575CAB">
        <w:rPr>
          <w:lang w:bidi="he-IL"/>
        </w:rPr>
        <w:t xml:space="preserve"> (</w:t>
      </w:r>
      <w:hyperlink r:id="rId14" w:anchor=":~:text=The%20PTB,The%20dataset%20is" w:history="1">
        <w:r w:rsidRPr="00575CAB">
          <w:rPr>
            <w:rStyle w:val="Hyperlink"/>
            <w:lang w:bidi="he-IL"/>
          </w:rPr>
          <w:t>PTB-XL, a large publicly available electrocardiography dataset v1.0.3</w:t>
        </w:r>
      </w:hyperlink>
      <w:r w:rsidRPr="00575CAB">
        <w:rPr>
          <w:lang w:bidi="he-IL"/>
        </w:rPr>
        <w:t xml:space="preserve">). </w:t>
      </w:r>
      <w:r w:rsidRPr="00575CAB">
        <w:rPr>
          <w:rtl/>
          <w:lang w:bidi="he-IL"/>
        </w:rPr>
        <w:t>הנתונים מאורגנים בשתי טבלאות עיקריות</w:t>
      </w:r>
      <w:r w:rsidRPr="00575CAB">
        <w:rPr>
          <w:lang w:bidi="he-IL"/>
        </w:rPr>
        <w:t xml:space="preserve">: ptbxl_database.csv </w:t>
      </w:r>
      <w:r w:rsidRPr="00575CAB">
        <w:rPr>
          <w:rtl/>
          <w:lang w:bidi="he-IL"/>
        </w:rPr>
        <w:t>ו</w:t>
      </w:r>
      <w:r w:rsidRPr="00575CAB">
        <w:rPr>
          <w:lang w:bidi="he-IL"/>
        </w:rPr>
        <w:t xml:space="preserve">-scp_statements.csv. </w:t>
      </w:r>
      <w:r w:rsidRPr="00575CAB">
        <w:rPr>
          <w:rtl/>
          <w:lang w:bidi="he-IL"/>
        </w:rPr>
        <w:t>להלן פירוט כל טבלה ועמודת המפתח המשותפת ביניהן</w:t>
      </w:r>
      <w:r w:rsidRPr="00575CAB">
        <w:rPr>
          <w:lang w:bidi="he-IL"/>
        </w:rPr>
        <w:t>.</w:t>
      </w:r>
    </w:p>
    <w:p w14:paraId="63B16173" w14:textId="77777777" w:rsidR="00575CAB" w:rsidRPr="00575CAB" w:rsidRDefault="00575CAB" w:rsidP="00575CAB">
      <w:pPr>
        <w:bidi/>
        <w:rPr>
          <w:b/>
          <w:bCs/>
          <w:lang w:bidi="he-IL"/>
        </w:rPr>
      </w:pPr>
      <w:r w:rsidRPr="00575CAB">
        <w:rPr>
          <w:b/>
          <w:bCs/>
          <w:lang w:bidi="he-IL"/>
        </w:rPr>
        <w:t xml:space="preserve">ptbxl_database.csv – </w:t>
      </w:r>
      <w:r w:rsidRPr="00575CAB">
        <w:rPr>
          <w:b/>
          <w:bCs/>
          <w:rtl/>
          <w:lang w:bidi="he-IL"/>
        </w:rPr>
        <w:t>רשומות</w:t>
      </w:r>
      <w:r w:rsidRPr="00575CAB">
        <w:rPr>
          <w:b/>
          <w:bCs/>
          <w:lang w:bidi="he-IL"/>
        </w:rPr>
        <w:t xml:space="preserve"> ECG </w:t>
      </w:r>
      <w:r w:rsidRPr="00575CAB">
        <w:rPr>
          <w:b/>
          <w:bCs/>
          <w:rtl/>
          <w:lang w:bidi="he-IL"/>
        </w:rPr>
        <w:t>ותיוגים אבחנתיים</w:t>
      </w:r>
    </w:p>
    <w:p w14:paraId="26F45877" w14:textId="77777777" w:rsidR="00575CAB" w:rsidRPr="00575CAB" w:rsidRDefault="00575CAB" w:rsidP="00575CAB">
      <w:pPr>
        <w:bidi/>
        <w:rPr>
          <w:lang w:bidi="he-IL"/>
        </w:rPr>
      </w:pPr>
      <w:r w:rsidRPr="00575CAB">
        <w:rPr>
          <w:rtl/>
          <w:lang w:bidi="he-IL"/>
        </w:rPr>
        <w:t>טבלת</w:t>
      </w:r>
      <w:r w:rsidRPr="00575CAB">
        <w:rPr>
          <w:rtl/>
        </w:rPr>
        <w:t xml:space="preserve"> </w:t>
      </w:r>
      <w:r w:rsidRPr="00575CAB">
        <w:rPr>
          <w:b/>
          <w:bCs/>
          <w:lang w:bidi="he-IL"/>
        </w:rPr>
        <w:t>ptbxl_database.csv</w:t>
      </w:r>
      <w:r w:rsidRPr="00575CAB">
        <w:rPr>
          <w:lang w:bidi="he-IL"/>
        </w:rPr>
        <w:t xml:space="preserve"> </w:t>
      </w:r>
      <w:r w:rsidRPr="00575CAB">
        <w:rPr>
          <w:rtl/>
          <w:lang w:bidi="he-IL"/>
        </w:rPr>
        <w:t>היא טבלת המטא-נתונים הראשית של המאגר, בה כל שורה מייצגת</w:t>
      </w:r>
      <w:r w:rsidRPr="00575CAB">
        <w:rPr>
          <w:rtl/>
        </w:rPr>
        <w:t xml:space="preserve"> </w:t>
      </w:r>
      <w:r w:rsidRPr="00575CAB">
        <w:rPr>
          <w:b/>
          <w:bCs/>
          <w:rtl/>
          <w:lang w:bidi="he-IL"/>
        </w:rPr>
        <w:t>רשומת</w:t>
      </w:r>
      <w:r w:rsidRPr="00575CAB">
        <w:rPr>
          <w:b/>
          <w:bCs/>
          <w:lang w:bidi="he-IL"/>
        </w:rPr>
        <w:t xml:space="preserve"> ECG </w:t>
      </w:r>
      <w:r w:rsidRPr="00575CAB">
        <w:rPr>
          <w:b/>
          <w:bCs/>
          <w:rtl/>
          <w:lang w:bidi="he-IL"/>
        </w:rPr>
        <w:t>יחידה</w:t>
      </w:r>
      <w:r w:rsidRPr="00575CAB">
        <w:rPr>
          <w:lang w:bidi="he-IL"/>
        </w:rPr>
        <w:t xml:space="preserve">. </w:t>
      </w:r>
      <w:r w:rsidRPr="00575CAB">
        <w:rPr>
          <w:rtl/>
          <w:lang w:bidi="he-IL"/>
        </w:rPr>
        <w:t>עבור כל תרשים אק"ג, הטבלה מכילה מזהה ייחודי של הרישום</w:t>
      </w:r>
      <w:r w:rsidRPr="00575CAB">
        <w:rPr>
          <w:lang w:bidi="he-IL"/>
        </w:rPr>
        <w:t xml:space="preserve"> (</w:t>
      </w:r>
      <w:proofErr w:type="spellStart"/>
      <w:r w:rsidRPr="00575CAB">
        <w:rPr>
          <w:lang w:bidi="he-IL"/>
        </w:rPr>
        <w:t>ecg_id</w:t>
      </w:r>
      <w:proofErr w:type="spellEnd"/>
      <w:r w:rsidRPr="00575CAB">
        <w:rPr>
          <w:lang w:bidi="he-IL"/>
        </w:rPr>
        <w:t xml:space="preserve">) </w:t>
      </w:r>
      <w:r w:rsidRPr="00575CAB">
        <w:rPr>
          <w:rtl/>
          <w:lang w:bidi="he-IL"/>
        </w:rPr>
        <w:t>ומזהה מטופל</w:t>
      </w:r>
      <w:r w:rsidRPr="00575CAB">
        <w:rPr>
          <w:lang w:bidi="he-IL"/>
        </w:rPr>
        <w:t xml:space="preserve"> (</w:t>
      </w:r>
      <w:proofErr w:type="spellStart"/>
      <w:r w:rsidRPr="00575CAB">
        <w:rPr>
          <w:lang w:bidi="he-IL"/>
        </w:rPr>
        <w:t>patient_id</w:t>
      </w:r>
      <w:proofErr w:type="spellEnd"/>
      <w:r w:rsidRPr="00575CAB">
        <w:rPr>
          <w:lang w:bidi="he-IL"/>
        </w:rPr>
        <w:t xml:space="preserve">), </w:t>
      </w:r>
      <w:r w:rsidRPr="00575CAB">
        <w:rPr>
          <w:rtl/>
          <w:lang w:bidi="he-IL"/>
        </w:rPr>
        <w:t>וכן נתוני דמוגרפיה ופרטי הקלטה (כגון גיל, מין, גובה, משקל, תאריך הקלטה ועוד). בנוסף, כוללת הטבלה שדות המתארים את פענוח התרשים: למשל</w:t>
      </w:r>
      <w:r w:rsidRPr="00575CAB">
        <w:rPr>
          <w:rtl/>
        </w:rPr>
        <w:t xml:space="preserve"> </w:t>
      </w:r>
      <w:r w:rsidRPr="00575CAB">
        <w:rPr>
          <w:b/>
          <w:bCs/>
          <w:rtl/>
          <w:lang w:bidi="he-IL"/>
        </w:rPr>
        <w:t>דוח טקסטואלי</w:t>
      </w:r>
      <w:r w:rsidRPr="00575CAB">
        <w:rPr>
          <w:rtl/>
        </w:rPr>
        <w:t xml:space="preserve"> </w:t>
      </w:r>
      <w:r w:rsidRPr="00575CAB">
        <w:rPr>
          <w:rtl/>
          <w:lang w:bidi="he-IL"/>
        </w:rPr>
        <w:t>חופשי</w:t>
      </w:r>
      <w:r w:rsidRPr="00575CAB">
        <w:rPr>
          <w:lang w:bidi="he-IL"/>
        </w:rPr>
        <w:t xml:space="preserve"> (report) </w:t>
      </w:r>
      <w:r w:rsidRPr="00575CAB">
        <w:rPr>
          <w:rtl/>
          <w:lang w:bidi="he-IL"/>
        </w:rPr>
        <w:t>שנוצר ע"י המכשיר או הקרדיולוג, וחשוב לענייננו – עמודת</w:t>
      </w:r>
      <w:r w:rsidRPr="00575CAB">
        <w:rPr>
          <w:rtl/>
        </w:rPr>
        <w:t xml:space="preserve"> </w:t>
      </w:r>
      <w:proofErr w:type="spellStart"/>
      <w:r w:rsidRPr="00575CAB">
        <w:rPr>
          <w:b/>
          <w:bCs/>
          <w:lang w:bidi="he-IL"/>
        </w:rPr>
        <w:t>scp_codes</w:t>
      </w:r>
      <w:proofErr w:type="spellEnd"/>
      <w:r w:rsidRPr="00575CAB">
        <w:rPr>
          <w:lang w:bidi="he-IL"/>
        </w:rPr>
        <w:t xml:space="preserve"> (</w:t>
      </w:r>
      <w:hyperlink r:id="rId15" w:anchor=":~:text=3,validated_by_human" w:history="1">
        <w:r w:rsidRPr="00575CAB">
          <w:rPr>
            <w:rStyle w:val="Hyperlink"/>
            <w:lang w:bidi="he-IL"/>
          </w:rPr>
          <w:t>PTB-XL, a large publicly available electrocardiography dataset v1.0.3</w:t>
        </w:r>
      </w:hyperlink>
      <w:r w:rsidRPr="00575CAB">
        <w:rPr>
          <w:lang w:bidi="he-IL"/>
        </w:rPr>
        <w:t>).</w:t>
      </w:r>
    </w:p>
    <w:p w14:paraId="06F295FD" w14:textId="77777777" w:rsidR="00575CAB" w:rsidRPr="00575CAB" w:rsidRDefault="00575CAB" w:rsidP="00575CAB">
      <w:pPr>
        <w:bidi/>
        <w:rPr>
          <w:lang w:bidi="he-IL"/>
        </w:rPr>
      </w:pPr>
      <w:r w:rsidRPr="00575CAB">
        <w:rPr>
          <w:rtl/>
          <w:lang w:bidi="he-IL"/>
        </w:rPr>
        <w:t>עמודת</w:t>
      </w:r>
      <w:r w:rsidRPr="00575CAB">
        <w:rPr>
          <w:rtl/>
        </w:rPr>
        <w:t xml:space="preserve"> </w:t>
      </w:r>
      <w:proofErr w:type="spellStart"/>
      <w:r w:rsidRPr="00575CAB">
        <w:rPr>
          <w:lang w:bidi="he-IL"/>
        </w:rPr>
        <w:t>scp_codes</w:t>
      </w:r>
      <w:proofErr w:type="spellEnd"/>
      <w:r w:rsidRPr="00575CAB">
        <w:rPr>
          <w:lang w:bidi="he-IL"/>
        </w:rPr>
        <w:t xml:space="preserve"> </w:t>
      </w:r>
      <w:r w:rsidRPr="00575CAB">
        <w:rPr>
          <w:rtl/>
          <w:lang w:bidi="he-IL"/>
        </w:rPr>
        <w:t>מכילה</w:t>
      </w:r>
      <w:r w:rsidRPr="00575CAB">
        <w:rPr>
          <w:rtl/>
        </w:rPr>
        <w:t xml:space="preserve"> </w:t>
      </w:r>
      <w:r w:rsidRPr="00575CAB">
        <w:rPr>
          <w:b/>
          <w:bCs/>
          <w:rtl/>
          <w:lang w:bidi="he-IL"/>
        </w:rPr>
        <w:t>מילון</w:t>
      </w:r>
      <w:r w:rsidRPr="00575CAB">
        <w:rPr>
          <w:b/>
          <w:bCs/>
          <w:lang w:bidi="he-IL"/>
        </w:rPr>
        <w:t xml:space="preserve"> (dictionary)</w:t>
      </w:r>
      <w:r w:rsidRPr="00575CAB">
        <w:rPr>
          <w:lang w:bidi="he-IL"/>
        </w:rPr>
        <w:t xml:space="preserve"> </w:t>
      </w:r>
      <w:r w:rsidRPr="00575CAB">
        <w:rPr>
          <w:rtl/>
          <w:lang w:bidi="he-IL"/>
        </w:rPr>
        <w:t>של קודי ההצהרות לפי תקן</w:t>
      </w:r>
      <w:r w:rsidRPr="00575CAB">
        <w:rPr>
          <w:lang w:bidi="he-IL"/>
        </w:rPr>
        <w:t xml:space="preserve"> SCP-ECG </w:t>
      </w:r>
      <w:r w:rsidRPr="00575CAB">
        <w:rPr>
          <w:rtl/>
          <w:lang w:bidi="he-IL"/>
        </w:rPr>
        <w:t>עבור אותו רישום. כל ערך במילון הוא זוג של</w:t>
      </w:r>
      <w:r w:rsidRPr="00575CAB">
        <w:rPr>
          <w:rtl/>
        </w:rPr>
        <w:t xml:space="preserve"> </w:t>
      </w:r>
      <w:r w:rsidRPr="00575CAB">
        <w:rPr>
          <w:b/>
          <w:bCs/>
          <w:rtl/>
          <w:lang w:bidi="he-IL"/>
        </w:rPr>
        <w:t>קוד: הסתברות/מידת ודאות</w:t>
      </w:r>
      <w:r w:rsidRPr="00575CAB">
        <w:rPr>
          <w:rtl/>
        </w:rPr>
        <w:t xml:space="preserve"> </w:t>
      </w:r>
      <w:r w:rsidRPr="00575CAB">
        <w:rPr>
          <w:rtl/>
          <w:lang w:bidi="he-IL"/>
        </w:rPr>
        <w:t>שמציין אילו הצהרות אבחנתיות זוהו באק"ג ובאיזו סבירות. למשל, רשומת אק"ג תקינה עשויה להכיל את הקוד</w:t>
      </w:r>
      <w:r w:rsidRPr="00575CAB">
        <w:rPr>
          <w:rtl/>
        </w:rPr>
        <w:t xml:space="preserve"> </w:t>
      </w:r>
      <w:r w:rsidRPr="00575CAB">
        <w:rPr>
          <w:lang w:bidi="he-IL"/>
        </w:rPr>
        <w:t xml:space="preserve">'NORM': 100 </w:t>
      </w:r>
      <w:r w:rsidRPr="00575CAB">
        <w:rPr>
          <w:rtl/>
        </w:rPr>
        <w:t>(</w:t>
      </w:r>
      <w:r w:rsidRPr="00575CAB">
        <w:rPr>
          <w:rtl/>
          <w:lang w:bidi="he-IL"/>
        </w:rPr>
        <w:t>נורמלי בוודאות גבוהה), בעוד שרשומה עם חשד לאוטם תחתון תכיל אולי קוד כמו</w:t>
      </w:r>
      <w:r w:rsidRPr="00575CAB">
        <w:rPr>
          <w:rtl/>
        </w:rPr>
        <w:t xml:space="preserve"> </w:t>
      </w:r>
      <w:r w:rsidRPr="00575CAB">
        <w:rPr>
          <w:lang w:bidi="he-IL"/>
        </w:rPr>
        <w:t xml:space="preserve">'IMI': 35.0 </w:t>
      </w:r>
      <w:r w:rsidRPr="00575CAB">
        <w:rPr>
          <w:rtl/>
          <w:lang w:bidi="he-IL"/>
        </w:rPr>
        <w:t xml:space="preserve">לצד קודים </w:t>
      </w:r>
      <w:r w:rsidRPr="00575CAB">
        <w:rPr>
          <w:rtl/>
          <w:lang w:bidi="he-IL"/>
        </w:rPr>
        <w:lastRenderedPageBreak/>
        <w:t>נוספים. אם הצהרה מסוימת אינה רלוונטית, מידת הוודאות שלה תהיה 0</w:t>
      </w:r>
      <w:r w:rsidRPr="00575CAB">
        <w:rPr>
          <w:lang w:bidi="he-IL"/>
        </w:rPr>
        <w:t xml:space="preserve"> (</w:t>
      </w:r>
      <w:hyperlink r:id="rId16" w:anchor=":~:text=3,validated_by_human" w:history="1">
        <w:r w:rsidRPr="00575CAB">
          <w:rPr>
            <w:rStyle w:val="Hyperlink"/>
            <w:lang w:bidi="he-IL"/>
          </w:rPr>
          <w:t>PTB-XL, a large publicly available electrocardiography dataset v1.0.3</w:t>
        </w:r>
      </w:hyperlink>
      <w:r w:rsidRPr="00575CAB">
        <w:rPr>
          <w:lang w:bidi="he-IL"/>
        </w:rPr>
        <w:t xml:space="preserve">). </w:t>
      </w:r>
      <w:r w:rsidRPr="00575CAB">
        <w:rPr>
          <w:rtl/>
          <w:lang w:bidi="he-IL"/>
        </w:rPr>
        <w:t>בצורה זו, לכל תרשים משויכים אחד או יותר</w:t>
      </w:r>
      <w:r w:rsidRPr="00575CAB">
        <w:rPr>
          <w:rtl/>
        </w:rPr>
        <w:t xml:space="preserve"> </w:t>
      </w:r>
      <w:r w:rsidRPr="00575CAB">
        <w:rPr>
          <w:b/>
          <w:bCs/>
          <w:rtl/>
          <w:lang w:bidi="he-IL"/>
        </w:rPr>
        <w:t>קודי</w:t>
      </w:r>
      <w:r w:rsidRPr="00575CAB">
        <w:rPr>
          <w:b/>
          <w:bCs/>
          <w:lang w:bidi="he-IL"/>
        </w:rPr>
        <w:t xml:space="preserve"> SCP-ECG</w:t>
      </w:r>
      <w:r w:rsidRPr="00575CAB">
        <w:rPr>
          <w:lang w:bidi="he-IL"/>
        </w:rPr>
        <w:t xml:space="preserve"> </w:t>
      </w:r>
      <w:r w:rsidRPr="00575CAB">
        <w:rPr>
          <w:rtl/>
          <w:lang w:bidi="he-IL"/>
        </w:rPr>
        <w:t>המתארים את האבחנות והממצאים שלו</w:t>
      </w:r>
      <w:r w:rsidRPr="00575CAB">
        <w:rPr>
          <w:lang w:bidi="he-IL"/>
        </w:rPr>
        <w:t>.</w:t>
      </w:r>
    </w:p>
    <w:p w14:paraId="2370CCB3" w14:textId="77777777" w:rsidR="00575CAB" w:rsidRPr="00575CAB" w:rsidRDefault="00575CAB" w:rsidP="00575CAB">
      <w:pPr>
        <w:bidi/>
        <w:rPr>
          <w:b/>
          <w:bCs/>
          <w:lang w:bidi="he-IL"/>
        </w:rPr>
      </w:pPr>
      <w:r w:rsidRPr="00575CAB">
        <w:rPr>
          <w:b/>
          <w:bCs/>
          <w:lang w:bidi="he-IL"/>
        </w:rPr>
        <w:t xml:space="preserve">scp_statements.csv – </w:t>
      </w:r>
      <w:r w:rsidRPr="00575CAB">
        <w:rPr>
          <w:b/>
          <w:bCs/>
          <w:rtl/>
          <w:lang w:bidi="he-IL"/>
        </w:rPr>
        <w:t>הצהרות</w:t>
      </w:r>
      <w:r w:rsidRPr="00575CAB">
        <w:rPr>
          <w:b/>
          <w:bCs/>
          <w:lang w:bidi="he-IL"/>
        </w:rPr>
        <w:t xml:space="preserve"> SCP-ECG </w:t>
      </w:r>
      <w:proofErr w:type="spellStart"/>
      <w:r w:rsidRPr="00575CAB">
        <w:rPr>
          <w:b/>
          <w:bCs/>
          <w:rtl/>
          <w:lang w:bidi="he-IL"/>
        </w:rPr>
        <w:t>וקטגוריותיהן</w:t>
      </w:r>
      <w:proofErr w:type="spellEnd"/>
    </w:p>
    <w:p w14:paraId="3969B4F0" w14:textId="77777777" w:rsidR="00575CAB" w:rsidRPr="00575CAB" w:rsidRDefault="00575CAB" w:rsidP="00575CAB">
      <w:pPr>
        <w:bidi/>
        <w:rPr>
          <w:lang w:bidi="he-IL"/>
        </w:rPr>
      </w:pPr>
      <w:r w:rsidRPr="00575CAB">
        <w:rPr>
          <w:rtl/>
          <w:lang w:bidi="he-IL"/>
        </w:rPr>
        <w:t>טבלת</w:t>
      </w:r>
      <w:r w:rsidRPr="00575CAB">
        <w:rPr>
          <w:rtl/>
        </w:rPr>
        <w:t xml:space="preserve"> </w:t>
      </w:r>
      <w:r w:rsidRPr="00575CAB">
        <w:rPr>
          <w:b/>
          <w:bCs/>
          <w:lang w:bidi="he-IL"/>
        </w:rPr>
        <w:t>scp_statements.csv</w:t>
      </w:r>
      <w:r w:rsidRPr="00575CAB">
        <w:rPr>
          <w:lang w:bidi="he-IL"/>
        </w:rPr>
        <w:t xml:space="preserve"> </w:t>
      </w:r>
      <w:r w:rsidRPr="00575CAB">
        <w:rPr>
          <w:rtl/>
          <w:lang w:bidi="he-IL"/>
        </w:rPr>
        <w:t>היא טבלה המסכמת את</w:t>
      </w:r>
      <w:r w:rsidRPr="00575CAB">
        <w:rPr>
          <w:rtl/>
        </w:rPr>
        <w:t xml:space="preserve"> </w:t>
      </w:r>
      <w:r w:rsidRPr="00575CAB">
        <w:rPr>
          <w:b/>
          <w:bCs/>
          <w:rtl/>
          <w:lang w:bidi="he-IL"/>
        </w:rPr>
        <w:t>כל 71 קודי ההצהרות</w:t>
      </w:r>
      <w:r w:rsidRPr="00575CAB">
        <w:rPr>
          <w:rtl/>
        </w:rPr>
        <w:t xml:space="preserve"> </w:t>
      </w:r>
      <w:r w:rsidRPr="00575CAB">
        <w:rPr>
          <w:lang w:bidi="he-IL"/>
        </w:rPr>
        <w:t xml:space="preserve">(SCP-ECG statements) </w:t>
      </w:r>
      <w:r w:rsidRPr="00575CAB">
        <w:rPr>
          <w:rtl/>
          <w:lang w:bidi="he-IL"/>
        </w:rPr>
        <w:t>הקיימים במאגר. כל שורה בטבלה זו מייצגת</w:t>
      </w:r>
      <w:r w:rsidRPr="00575CAB">
        <w:rPr>
          <w:rtl/>
        </w:rPr>
        <w:t xml:space="preserve"> </w:t>
      </w:r>
      <w:r w:rsidRPr="00575CAB">
        <w:rPr>
          <w:b/>
          <w:bCs/>
          <w:rtl/>
          <w:lang w:bidi="he-IL"/>
        </w:rPr>
        <w:t>קוד הצהרה ייחודי</w:t>
      </w:r>
      <w:r w:rsidRPr="00575CAB">
        <w:rPr>
          <w:rtl/>
        </w:rPr>
        <w:t xml:space="preserve"> </w:t>
      </w:r>
      <w:r w:rsidRPr="00575CAB">
        <w:rPr>
          <w:lang w:bidi="he-IL"/>
        </w:rPr>
        <w:t>(</w:t>
      </w:r>
      <w:r w:rsidRPr="00575CAB">
        <w:rPr>
          <w:rtl/>
          <w:lang w:bidi="he-IL"/>
        </w:rPr>
        <w:t>למשל</w:t>
      </w:r>
      <w:r w:rsidRPr="00575CAB">
        <w:rPr>
          <w:lang w:bidi="he-IL"/>
        </w:rPr>
        <w:t xml:space="preserve"> NORM, IMI, LAFB </w:t>
      </w:r>
      <w:proofErr w:type="spellStart"/>
      <w:r w:rsidRPr="00575CAB">
        <w:rPr>
          <w:rtl/>
          <w:lang w:bidi="he-IL"/>
        </w:rPr>
        <w:t>וכו</w:t>
      </w:r>
      <w:proofErr w:type="spellEnd"/>
      <w:r w:rsidRPr="00575CAB">
        <w:rPr>
          <w:lang w:bidi="he-IL"/>
        </w:rPr>
        <w:t xml:space="preserve">') </w:t>
      </w:r>
      <w:r w:rsidRPr="00575CAB">
        <w:rPr>
          <w:rtl/>
          <w:lang w:bidi="he-IL"/>
        </w:rPr>
        <w:t>ומספקת מידע אודותיו: תיאור מילולי של ההצהרה, וסיווגים שונים. בין העמודות בטבלה ניתן למצוא</w:t>
      </w:r>
      <w:r w:rsidRPr="00575CAB">
        <w:rPr>
          <w:lang w:bidi="he-IL"/>
        </w:rPr>
        <w:t>:</w:t>
      </w:r>
    </w:p>
    <w:p w14:paraId="274F20B9" w14:textId="77777777" w:rsidR="00575CAB" w:rsidRPr="00575CAB" w:rsidRDefault="00575CAB" w:rsidP="00575CAB">
      <w:pPr>
        <w:numPr>
          <w:ilvl w:val="0"/>
          <w:numId w:val="8"/>
        </w:numPr>
        <w:bidi/>
        <w:rPr>
          <w:lang w:bidi="he-IL"/>
        </w:rPr>
      </w:pPr>
      <w:r w:rsidRPr="00575CAB">
        <w:rPr>
          <w:b/>
          <w:bCs/>
          <w:lang w:bidi="he-IL"/>
        </w:rPr>
        <w:t>description</w:t>
      </w:r>
      <w:r w:rsidRPr="00575CAB">
        <w:rPr>
          <w:lang w:bidi="he-IL"/>
        </w:rPr>
        <w:t xml:space="preserve"> – </w:t>
      </w:r>
      <w:r w:rsidRPr="00575CAB">
        <w:rPr>
          <w:rtl/>
          <w:lang w:bidi="he-IL"/>
        </w:rPr>
        <w:t>תיאור טקסטואלי של ההצהרה</w:t>
      </w:r>
      <w:r w:rsidRPr="00575CAB">
        <w:rPr>
          <w:lang w:bidi="he-IL"/>
        </w:rPr>
        <w:t xml:space="preserve"> (</w:t>
      </w:r>
      <w:r w:rsidRPr="00575CAB">
        <w:rPr>
          <w:rtl/>
          <w:lang w:bidi="he-IL"/>
        </w:rPr>
        <w:t>לדוגמה</w:t>
      </w:r>
      <w:r w:rsidRPr="00575CAB">
        <w:rPr>
          <w:lang w:bidi="he-IL"/>
        </w:rPr>
        <w:t xml:space="preserve">: "normal ECG" </w:t>
      </w:r>
      <w:r w:rsidRPr="00575CAB">
        <w:rPr>
          <w:rtl/>
          <w:lang w:bidi="he-IL"/>
        </w:rPr>
        <w:t>עבור</w:t>
      </w:r>
      <w:r w:rsidRPr="00575CAB">
        <w:rPr>
          <w:lang w:bidi="he-IL"/>
        </w:rPr>
        <w:t xml:space="preserve"> NORM, "inferior myocardial infarction" </w:t>
      </w:r>
      <w:r w:rsidRPr="00575CAB">
        <w:rPr>
          <w:rtl/>
          <w:lang w:bidi="he-IL"/>
        </w:rPr>
        <w:t>עבור</w:t>
      </w:r>
      <w:r w:rsidRPr="00575CAB">
        <w:rPr>
          <w:lang w:bidi="he-IL"/>
        </w:rPr>
        <w:t xml:space="preserve"> IMI).</w:t>
      </w:r>
    </w:p>
    <w:p w14:paraId="21A72244" w14:textId="77777777" w:rsidR="00575CAB" w:rsidRPr="00575CAB" w:rsidRDefault="00575CAB" w:rsidP="00575CAB">
      <w:pPr>
        <w:numPr>
          <w:ilvl w:val="0"/>
          <w:numId w:val="8"/>
        </w:numPr>
        <w:bidi/>
        <w:rPr>
          <w:lang w:bidi="he-IL"/>
        </w:rPr>
      </w:pPr>
      <w:r w:rsidRPr="00575CAB">
        <w:rPr>
          <w:b/>
          <w:bCs/>
          <w:rtl/>
          <w:lang w:bidi="he-IL"/>
        </w:rPr>
        <w:t>קטגוריות אבחון</w:t>
      </w:r>
      <w:r w:rsidRPr="00575CAB">
        <w:rPr>
          <w:rtl/>
        </w:rPr>
        <w:t xml:space="preserve"> </w:t>
      </w:r>
      <w:r w:rsidRPr="00575CAB">
        <w:rPr>
          <w:lang w:bidi="he-IL"/>
        </w:rPr>
        <w:t xml:space="preserve">– </w:t>
      </w:r>
      <w:r w:rsidRPr="00575CAB">
        <w:rPr>
          <w:rtl/>
          <w:lang w:bidi="he-IL"/>
        </w:rPr>
        <w:t>עמודות תאוריות המציינות האם הקוד שייך לקטגוריה אבחנתית, צורתית</w:t>
      </w:r>
      <w:r w:rsidRPr="00575CAB">
        <w:rPr>
          <w:lang w:bidi="he-IL"/>
        </w:rPr>
        <w:t xml:space="preserve"> (form), </w:t>
      </w:r>
      <w:r w:rsidRPr="00575CAB">
        <w:rPr>
          <w:rtl/>
          <w:lang w:bidi="he-IL"/>
        </w:rPr>
        <w:t>או של קצב</w:t>
      </w:r>
      <w:r w:rsidRPr="00575CAB">
        <w:rPr>
          <w:lang w:bidi="he-IL"/>
        </w:rPr>
        <w:t xml:space="preserve"> (rhythm) </w:t>
      </w:r>
      <w:r w:rsidRPr="00575CAB">
        <w:rPr>
          <w:rtl/>
          <w:lang w:bidi="he-IL"/>
        </w:rPr>
        <w:t>באמצעות סימון</w:t>
      </w:r>
      <w:r w:rsidRPr="00575CAB">
        <w:rPr>
          <w:lang w:bidi="he-IL"/>
        </w:rPr>
        <w:t xml:space="preserve"> (diagnostic, form, rhythm – </w:t>
      </w:r>
      <w:r w:rsidRPr="00575CAB">
        <w:rPr>
          <w:rtl/>
          <w:lang w:bidi="he-IL"/>
        </w:rPr>
        <w:t>ערך 1/0 או</w:t>
      </w:r>
      <w:r w:rsidRPr="00575CAB">
        <w:rPr>
          <w:lang w:bidi="he-IL"/>
        </w:rPr>
        <w:t xml:space="preserve"> True/False). </w:t>
      </w:r>
      <w:r w:rsidRPr="00575CAB">
        <w:rPr>
          <w:rtl/>
          <w:lang w:bidi="he-IL"/>
        </w:rPr>
        <w:t>קוד יכול להשתייך ליותר מקטגוריה אחת, בהתאם למה שהוא מתאר</w:t>
      </w:r>
      <w:r w:rsidRPr="00575CAB">
        <w:rPr>
          <w:lang w:bidi="he-IL"/>
        </w:rPr>
        <w:t>.</w:t>
      </w:r>
    </w:p>
    <w:p w14:paraId="23DA4201" w14:textId="77777777" w:rsidR="00575CAB" w:rsidRPr="00575CAB" w:rsidRDefault="00575CAB" w:rsidP="00575CAB">
      <w:pPr>
        <w:numPr>
          <w:ilvl w:val="0"/>
          <w:numId w:val="8"/>
        </w:numPr>
        <w:bidi/>
        <w:rPr>
          <w:lang w:bidi="he-IL"/>
        </w:rPr>
      </w:pPr>
      <w:proofErr w:type="spellStart"/>
      <w:r w:rsidRPr="00575CAB">
        <w:rPr>
          <w:b/>
          <w:bCs/>
          <w:lang w:bidi="he-IL"/>
        </w:rPr>
        <w:t>diagnostic_class</w:t>
      </w:r>
      <w:proofErr w:type="spellEnd"/>
      <w:r w:rsidRPr="00575CAB">
        <w:rPr>
          <w:lang w:bidi="he-IL"/>
        </w:rPr>
        <w:t xml:space="preserve"> </w:t>
      </w:r>
      <w:r w:rsidRPr="00575CAB">
        <w:rPr>
          <w:rtl/>
          <w:lang w:bidi="he-IL"/>
        </w:rPr>
        <w:t>ו</w:t>
      </w:r>
      <w:r w:rsidRPr="00575CAB">
        <w:rPr>
          <w:lang w:bidi="he-IL"/>
        </w:rPr>
        <w:t>-</w:t>
      </w:r>
      <w:proofErr w:type="spellStart"/>
      <w:r w:rsidRPr="00575CAB">
        <w:rPr>
          <w:b/>
          <w:bCs/>
          <w:lang w:bidi="he-IL"/>
        </w:rPr>
        <w:t>diagnostic_subclass</w:t>
      </w:r>
      <w:proofErr w:type="spellEnd"/>
      <w:r w:rsidRPr="00575CAB">
        <w:rPr>
          <w:lang w:bidi="he-IL"/>
        </w:rPr>
        <w:t xml:space="preserve"> – </w:t>
      </w:r>
      <w:r w:rsidRPr="00575CAB">
        <w:rPr>
          <w:rtl/>
          <w:lang w:bidi="he-IL"/>
        </w:rPr>
        <w:t>סיווג היררכי עבור קודים אבחנתיים, המאגד קודים דומים לקבוצות-על. למשל, קודים של אוטמי לב</w:t>
      </w:r>
      <w:r w:rsidRPr="00575CAB">
        <w:rPr>
          <w:lang w:bidi="he-IL"/>
        </w:rPr>
        <w:t xml:space="preserve"> (MI) </w:t>
      </w:r>
      <w:r w:rsidRPr="00575CAB">
        <w:rPr>
          <w:rtl/>
          <w:lang w:bidi="he-IL"/>
        </w:rPr>
        <w:t>יחלקו מחלקה משותפת, וקוד</w:t>
      </w:r>
      <w:r w:rsidRPr="00575CAB">
        <w:rPr>
          <w:lang w:bidi="he-IL"/>
        </w:rPr>
        <w:t xml:space="preserve"> NORM </w:t>
      </w:r>
      <w:r w:rsidRPr="00575CAB">
        <w:rPr>
          <w:rtl/>
          <w:lang w:bidi="he-IL"/>
        </w:rPr>
        <w:t>(אק"ג תקין) משויך למחלקת</w:t>
      </w:r>
      <w:r w:rsidRPr="00575CAB">
        <w:rPr>
          <w:lang w:bidi="he-IL"/>
        </w:rPr>
        <w:t xml:space="preserve"> NORM </w:t>
      </w:r>
      <w:r w:rsidRPr="00575CAB">
        <w:rPr>
          <w:rtl/>
          <w:lang w:bidi="he-IL"/>
        </w:rPr>
        <w:t>הן ברמת</w:t>
      </w:r>
      <w:r w:rsidRPr="00575CAB">
        <w:rPr>
          <w:lang w:bidi="he-IL"/>
        </w:rPr>
        <w:t xml:space="preserve"> class </w:t>
      </w:r>
      <w:r w:rsidRPr="00575CAB">
        <w:rPr>
          <w:rtl/>
          <w:lang w:bidi="he-IL"/>
        </w:rPr>
        <w:t>והן ב</w:t>
      </w:r>
      <w:r w:rsidRPr="00575CAB">
        <w:rPr>
          <w:lang w:bidi="he-IL"/>
        </w:rPr>
        <w:t xml:space="preserve">-subclass, </w:t>
      </w:r>
      <w:r w:rsidRPr="00575CAB">
        <w:rPr>
          <w:rtl/>
          <w:lang w:bidi="he-IL"/>
        </w:rPr>
        <w:t>שכן הוא מייצג תרשים תקין</w:t>
      </w:r>
      <w:r w:rsidRPr="00575CAB">
        <w:rPr>
          <w:lang w:bidi="he-IL"/>
        </w:rPr>
        <w:t xml:space="preserve"> (</w:t>
      </w:r>
      <w:hyperlink r:id="rId17" w:anchor=":~:text=All%20information%20related%20to%20the,diagnostic_subclass" w:history="1">
        <w:r w:rsidRPr="00575CAB">
          <w:rPr>
            <w:rStyle w:val="Hyperlink"/>
            <w:lang w:bidi="he-IL"/>
          </w:rPr>
          <w:t>PTB-XL, a large publicly available electrocardiography dataset v1.0.3</w:t>
        </w:r>
      </w:hyperlink>
      <w:r w:rsidRPr="00575CAB">
        <w:rPr>
          <w:lang w:bidi="he-IL"/>
        </w:rPr>
        <w:t>).</w:t>
      </w:r>
    </w:p>
    <w:p w14:paraId="0722D5CA" w14:textId="77777777" w:rsidR="00575CAB" w:rsidRPr="00575CAB" w:rsidRDefault="00575CAB" w:rsidP="00575CAB">
      <w:pPr>
        <w:numPr>
          <w:ilvl w:val="0"/>
          <w:numId w:val="8"/>
        </w:numPr>
        <w:bidi/>
        <w:rPr>
          <w:lang w:bidi="he-IL"/>
        </w:rPr>
      </w:pPr>
      <w:r w:rsidRPr="00575CAB">
        <w:rPr>
          <w:rtl/>
          <w:lang w:bidi="he-IL"/>
        </w:rPr>
        <w:t>בנוסף, הטבלה מכילה מיפויים לתקני קידוד אחרים</w:t>
      </w:r>
      <w:r w:rsidRPr="00575CAB">
        <w:rPr>
          <w:lang w:bidi="he-IL"/>
        </w:rPr>
        <w:t xml:space="preserve"> (</w:t>
      </w:r>
      <w:r w:rsidRPr="00575CAB">
        <w:rPr>
          <w:rtl/>
          <w:lang w:bidi="he-IL"/>
        </w:rPr>
        <w:t>כגון קודי</w:t>
      </w:r>
      <w:r w:rsidRPr="00575CAB">
        <w:rPr>
          <w:lang w:bidi="he-IL"/>
        </w:rPr>
        <w:t xml:space="preserve"> AHA, CDISC, DICOM) </w:t>
      </w:r>
      <w:r w:rsidRPr="00575CAB">
        <w:rPr>
          <w:rtl/>
          <w:lang w:bidi="he-IL"/>
        </w:rPr>
        <w:t>עבור כל הצהרה, למטרות התאמה לתוויות במערכות אחרות</w:t>
      </w:r>
      <w:r w:rsidRPr="00575CAB">
        <w:rPr>
          <w:lang w:bidi="he-IL"/>
        </w:rPr>
        <w:t xml:space="preserve"> (</w:t>
      </w:r>
      <w:hyperlink r:id="rId18" w:anchor=":~:text=All%20information%20related%20to%20the,diagnostic_subclass" w:history="1">
        <w:r w:rsidRPr="00575CAB">
          <w:rPr>
            <w:rStyle w:val="Hyperlink"/>
            <w:lang w:bidi="he-IL"/>
          </w:rPr>
          <w:t>PTB-XL, a large publicly available electrocardiography dataset v1.0.3</w:t>
        </w:r>
      </w:hyperlink>
      <w:r w:rsidRPr="00575CAB">
        <w:rPr>
          <w:lang w:bidi="he-IL"/>
        </w:rPr>
        <w:t>).</w:t>
      </w:r>
    </w:p>
    <w:p w14:paraId="5E706D6A" w14:textId="77777777" w:rsidR="00575CAB" w:rsidRPr="00575CAB" w:rsidRDefault="00575CAB" w:rsidP="00575CAB">
      <w:pPr>
        <w:bidi/>
        <w:rPr>
          <w:lang w:bidi="he-IL"/>
        </w:rPr>
      </w:pPr>
      <w:r w:rsidRPr="00575CAB">
        <w:rPr>
          <w:rtl/>
          <w:lang w:bidi="he-IL"/>
        </w:rPr>
        <w:t>בקצרה</w:t>
      </w:r>
      <w:r w:rsidRPr="00575CAB">
        <w:rPr>
          <w:lang w:bidi="he-IL"/>
        </w:rPr>
        <w:t xml:space="preserve">, scp_statements.csv </w:t>
      </w:r>
      <w:r w:rsidRPr="00575CAB">
        <w:rPr>
          <w:rtl/>
          <w:lang w:bidi="he-IL"/>
        </w:rPr>
        <w:t>משמשת כ</w:t>
      </w:r>
      <w:r w:rsidRPr="00575CAB">
        <w:rPr>
          <w:b/>
          <w:bCs/>
          <w:rtl/>
          <w:lang w:bidi="he-IL"/>
        </w:rPr>
        <w:t>מילון התגים/הצהרות</w:t>
      </w:r>
      <w:r w:rsidRPr="00575CAB">
        <w:rPr>
          <w:rtl/>
        </w:rPr>
        <w:t xml:space="preserve"> </w:t>
      </w:r>
      <w:r w:rsidRPr="00575CAB">
        <w:rPr>
          <w:rtl/>
          <w:lang w:bidi="he-IL"/>
        </w:rPr>
        <w:t>של המאגר: היא מתארת מה משמעות כל קוד</w:t>
      </w:r>
      <w:r w:rsidRPr="00575CAB">
        <w:rPr>
          <w:lang w:bidi="he-IL"/>
        </w:rPr>
        <w:t xml:space="preserve"> SCP-ECG </w:t>
      </w:r>
      <w:r w:rsidRPr="00575CAB">
        <w:rPr>
          <w:rtl/>
          <w:lang w:bidi="he-IL"/>
        </w:rPr>
        <w:t>ובאיזו קטגוריה רפואית הוא נמצא</w:t>
      </w:r>
      <w:r w:rsidRPr="00575CAB">
        <w:rPr>
          <w:lang w:bidi="he-IL"/>
        </w:rPr>
        <w:t>.</w:t>
      </w:r>
    </w:p>
    <w:p w14:paraId="1A225CD8" w14:textId="77777777" w:rsidR="00575CAB" w:rsidRPr="00575CAB" w:rsidRDefault="00575CAB" w:rsidP="00575CAB">
      <w:pPr>
        <w:bidi/>
        <w:rPr>
          <w:b/>
          <w:bCs/>
          <w:lang w:bidi="he-IL"/>
        </w:rPr>
      </w:pPr>
      <w:r w:rsidRPr="00575CAB">
        <w:rPr>
          <w:b/>
          <w:bCs/>
          <w:rtl/>
          <w:lang w:bidi="he-IL"/>
        </w:rPr>
        <w:t>עמודת המפתח המקשרת וקשר בין הטבלאות</w:t>
      </w:r>
    </w:p>
    <w:p w14:paraId="33507C13" w14:textId="77777777" w:rsidR="00575CAB" w:rsidRPr="00575CAB" w:rsidRDefault="00575CAB" w:rsidP="00575CAB">
      <w:pPr>
        <w:bidi/>
        <w:rPr>
          <w:lang w:bidi="he-IL"/>
        </w:rPr>
      </w:pPr>
      <w:r w:rsidRPr="00575CAB">
        <w:rPr>
          <w:b/>
          <w:bCs/>
          <w:rtl/>
          <w:lang w:bidi="he-IL"/>
        </w:rPr>
        <w:t>עמודת המפתח המשותפת</w:t>
      </w:r>
      <w:r w:rsidRPr="00575CAB">
        <w:rPr>
          <w:rtl/>
        </w:rPr>
        <w:t xml:space="preserve"> </w:t>
      </w:r>
      <w:r w:rsidRPr="00575CAB">
        <w:rPr>
          <w:rtl/>
          <w:lang w:bidi="he-IL"/>
        </w:rPr>
        <w:t>לשתי הטבלאות היא</w:t>
      </w:r>
      <w:r w:rsidRPr="00575CAB">
        <w:rPr>
          <w:rtl/>
        </w:rPr>
        <w:t xml:space="preserve"> </w:t>
      </w:r>
      <w:r w:rsidRPr="00575CAB">
        <w:rPr>
          <w:b/>
          <w:bCs/>
          <w:rtl/>
          <w:lang w:bidi="he-IL"/>
        </w:rPr>
        <w:t>קוד ההצהרה עצמו</w:t>
      </w:r>
      <w:r w:rsidRPr="00575CAB">
        <w:rPr>
          <w:rtl/>
        </w:rPr>
        <w:t xml:space="preserve"> </w:t>
      </w:r>
      <w:r w:rsidRPr="00575CAB">
        <w:rPr>
          <w:lang w:bidi="he-IL"/>
        </w:rPr>
        <w:t xml:space="preserve">(SCP-ECG Statement Code). </w:t>
      </w:r>
      <w:r w:rsidRPr="00575CAB">
        <w:rPr>
          <w:rtl/>
          <w:lang w:bidi="he-IL"/>
        </w:rPr>
        <w:t>בטבלת</w:t>
      </w:r>
      <w:r w:rsidRPr="00575CAB">
        <w:rPr>
          <w:rtl/>
        </w:rPr>
        <w:t xml:space="preserve"> </w:t>
      </w:r>
      <w:r w:rsidRPr="00575CAB">
        <w:rPr>
          <w:lang w:bidi="he-IL"/>
        </w:rPr>
        <w:t xml:space="preserve">ptbxl_database.csv </w:t>
      </w:r>
      <w:r w:rsidRPr="00575CAB">
        <w:rPr>
          <w:rtl/>
          <w:lang w:bidi="he-IL"/>
        </w:rPr>
        <w:t>קודים אלה מופיעים כמפתחות בתוך שדה ה</w:t>
      </w:r>
      <w:r w:rsidRPr="00575CAB">
        <w:rPr>
          <w:lang w:bidi="he-IL"/>
        </w:rPr>
        <w:t>-</w:t>
      </w:r>
      <w:proofErr w:type="spellStart"/>
      <w:r w:rsidRPr="00575CAB">
        <w:rPr>
          <w:lang w:bidi="he-IL"/>
        </w:rPr>
        <w:t>scp_codes</w:t>
      </w:r>
      <w:proofErr w:type="spellEnd"/>
      <w:r w:rsidRPr="00575CAB">
        <w:rPr>
          <w:lang w:bidi="he-IL"/>
        </w:rPr>
        <w:t xml:space="preserve"> </w:t>
      </w:r>
      <w:r w:rsidRPr="00575CAB">
        <w:rPr>
          <w:rtl/>
          <w:lang w:bidi="he-IL"/>
        </w:rPr>
        <w:t>של כל רשומה</w:t>
      </w:r>
      <w:r w:rsidRPr="00575CAB">
        <w:rPr>
          <w:lang w:bidi="he-IL"/>
        </w:rPr>
        <w:t xml:space="preserve"> (Keys </w:t>
      </w:r>
      <w:r w:rsidRPr="00575CAB">
        <w:rPr>
          <w:rtl/>
          <w:lang w:bidi="he-IL"/>
        </w:rPr>
        <w:t>במילון התגים של אותה רשומת</w:t>
      </w:r>
      <w:r w:rsidRPr="00575CAB">
        <w:rPr>
          <w:lang w:bidi="he-IL"/>
        </w:rPr>
        <w:t xml:space="preserve"> ECG). </w:t>
      </w:r>
      <w:r w:rsidRPr="00575CAB">
        <w:rPr>
          <w:rtl/>
          <w:lang w:bidi="he-IL"/>
        </w:rPr>
        <w:t>בטבלת</w:t>
      </w:r>
      <w:r w:rsidRPr="00575CAB">
        <w:rPr>
          <w:rtl/>
        </w:rPr>
        <w:t xml:space="preserve"> </w:t>
      </w:r>
      <w:r w:rsidRPr="00575CAB">
        <w:rPr>
          <w:lang w:bidi="he-IL"/>
        </w:rPr>
        <w:t xml:space="preserve">scp_statements.csv </w:t>
      </w:r>
      <w:r w:rsidRPr="00575CAB">
        <w:rPr>
          <w:rtl/>
          <w:lang w:bidi="he-IL"/>
        </w:rPr>
        <w:t>אותם קודים מופיעים בעמודה הראשונה (שם השורה) של הטבלה, כמזהה ההצהרה המתואר באותה שורה. למעשה</w:t>
      </w:r>
      <w:r w:rsidRPr="00575CAB">
        <w:rPr>
          <w:lang w:bidi="he-IL"/>
        </w:rPr>
        <w:t xml:space="preserve">, </w:t>
      </w:r>
      <w:r w:rsidRPr="00575CAB">
        <w:rPr>
          <w:b/>
          <w:bCs/>
          <w:rtl/>
          <w:lang w:bidi="he-IL"/>
        </w:rPr>
        <w:t>כל קוד המופיע ב</w:t>
      </w:r>
      <w:r w:rsidRPr="00575CAB">
        <w:rPr>
          <w:b/>
          <w:bCs/>
          <w:lang w:bidi="he-IL"/>
        </w:rPr>
        <w:t>-</w:t>
      </w:r>
      <w:proofErr w:type="spellStart"/>
      <w:r w:rsidRPr="00575CAB">
        <w:rPr>
          <w:b/>
          <w:bCs/>
          <w:lang w:bidi="he-IL"/>
        </w:rPr>
        <w:t>scp_codes</w:t>
      </w:r>
      <w:proofErr w:type="spellEnd"/>
      <w:r w:rsidRPr="00575CAB">
        <w:rPr>
          <w:b/>
          <w:bCs/>
          <w:lang w:bidi="he-IL"/>
        </w:rPr>
        <w:t xml:space="preserve"> </w:t>
      </w:r>
      <w:r w:rsidRPr="00575CAB">
        <w:rPr>
          <w:b/>
          <w:bCs/>
          <w:rtl/>
          <w:lang w:bidi="he-IL"/>
        </w:rPr>
        <w:t>אמור להימצא כערך בעמודה הראשונה של</w:t>
      </w:r>
      <w:r w:rsidRPr="00575CAB">
        <w:rPr>
          <w:b/>
          <w:bCs/>
          <w:rtl/>
        </w:rPr>
        <w:t xml:space="preserve"> </w:t>
      </w:r>
      <w:r w:rsidRPr="00575CAB">
        <w:rPr>
          <w:b/>
          <w:bCs/>
          <w:lang w:bidi="he-IL"/>
        </w:rPr>
        <w:t>scp_statements.csv</w:t>
      </w:r>
      <w:r w:rsidRPr="00575CAB">
        <w:rPr>
          <w:lang w:bidi="he-IL"/>
        </w:rPr>
        <w:t xml:space="preserve">, </w:t>
      </w:r>
      <w:r w:rsidRPr="00575CAB">
        <w:rPr>
          <w:rtl/>
          <w:lang w:bidi="he-IL"/>
        </w:rPr>
        <w:t>ולהפך</w:t>
      </w:r>
      <w:r w:rsidRPr="00575CAB">
        <w:rPr>
          <w:lang w:bidi="he-IL"/>
        </w:rPr>
        <w:t xml:space="preserve"> – scp_statements.csv </w:t>
      </w:r>
      <w:r w:rsidRPr="00575CAB">
        <w:rPr>
          <w:rtl/>
          <w:lang w:bidi="he-IL"/>
        </w:rPr>
        <w:t>מונה את כל הקודים האפשריים שיכולים להופיע ב</w:t>
      </w:r>
      <w:r w:rsidRPr="00575CAB">
        <w:rPr>
          <w:lang w:bidi="he-IL"/>
        </w:rPr>
        <w:t>-</w:t>
      </w:r>
      <w:proofErr w:type="spellStart"/>
      <w:r w:rsidRPr="00575CAB">
        <w:rPr>
          <w:lang w:bidi="he-IL"/>
        </w:rPr>
        <w:t>scp_codes</w:t>
      </w:r>
      <w:proofErr w:type="spellEnd"/>
      <w:r w:rsidRPr="00575CAB">
        <w:rPr>
          <w:lang w:bidi="he-IL"/>
        </w:rPr>
        <w:t xml:space="preserve"> (</w:t>
      </w:r>
      <w:hyperlink r:id="rId19" w:anchor=":~:text=All%20information%20related%20to%20the,diagnostic_subclass" w:history="1">
        <w:r w:rsidRPr="00575CAB">
          <w:rPr>
            <w:rStyle w:val="Hyperlink"/>
            <w:lang w:bidi="he-IL"/>
          </w:rPr>
          <w:t>PTB-XL, a large publicly available electrocardiography dataset v1.0.3</w:t>
        </w:r>
      </w:hyperlink>
      <w:r w:rsidRPr="00575CAB">
        <w:rPr>
          <w:lang w:bidi="he-IL"/>
        </w:rPr>
        <w:t>).</w:t>
      </w:r>
    </w:p>
    <w:p w14:paraId="31B4A1D2" w14:textId="77777777" w:rsidR="00575CAB" w:rsidRPr="00575CAB" w:rsidRDefault="00575CAB" w:rsidP="00575CAB">
      <w:pPr>
        <w:bidi/>
        <w:rPr>
          <w:lang w:bidi="he-IL"/>
        </w:rPr>
      </w:pPr>
      <w:r w:rsidRPr="00575CAB">
        <w:rPr>
          <w:b/>
          <w:bCs/>
          <w:rtl/>
          <w:lang w:bidi="he-IL"/>
        </w:rPr>
        <w:t>הקשר בין הטבלאות</w:t>
      </w:r>
      <w:r w:rsidRPr="00575CAB">
        <w:rPr>
          <w:b/>
          <w:bCs/>
          <w:lang w:bidi="he-IL"/>
        </w:rPr>
        <w:t>:</w:t>
      </w:r>
      <w:r w:rsidRPr="00575CAB">
        <w:rPr>
          <w:lang w:bidi="he-IL"/>
        </w:rPr>
        <w:t xml:space="preserve"> </w:t>
      </w:r>
      <w:r w:rsidRPr="00575CAB">
        <w:rPr>
          <w:rtl/>
          <w:lang w:bidi="he-IL"/>
        </w:rPr>
        <w:t>טבלת הרשומות משתמשת בקודי</w:t>
      </w:r>
      <w:r w:rsidRPr="00575CAB">
        <w:rPr>
          <w:lang w:bidi="he-IL"/>
        </w:rPr>
        <w:t xml:space="preserve"> SCP-ECG </w:t>
      </w:r>
      <w:r w:rsidRPr="00575CAB">
        <w:rPr>
          <w:rtl/>
          <w:lang w:bidi="he-IL"/>
        </w:rPr>
        <w:t>כדי לתייג כל תרשים בממצאים אבחנתיים, וטבלת ההצהרות מספקת את</w:t>
      </w:r>
      <w:r w:rsidRPr="00575CAB">
        <w:rPr>
          <w:rtl/>
        </w:rPr>
        <w:t xml:space="preserve"> </w:t>
      </w:r>
      <w:r w:rsidRPr="00575CAB">
        <w:rPr>
          <w:i/>
          <w:iCs/>
          <w:rtl/>
          <w:lang w:bidi="he-IL"/>
        </w:rPr>
        <w:t>הפירוש והקטלוג</w:t>
      </w:r>
      <w:r w:rsidRPr="00575CAB">
        <w:rPr>
          <w:rtl/>
        </w:rPr>
        <w:t xml:space="preserve"> </w:t>
      </w:r>
      <w:r w:rsidRPr="00575CAB">
        <w:rPr>
          <w:rtl/>
          <w:lang w:bidi="he-IL"/>
        </w:rPr>
        <w:t>של אותם קודים. כלומר</w:t>
      </w:r>
      <w:r w:rsidRPr="00575CAB">
        <w:rPr>
          <w:lang w:bidi="he-IL"/>
        </w:rPr>
        <w:t xml:space="preserve">, ptbxl_database.csv </w:t>
      </w:r>
      <w:r w:rsidRPr="00575CAB">
        <w:rPr>
          <w:rtl/>
          <w:lang w:bidi="he-IL"/>
        </w:rPr>
        <w:t>אומרת אילו מצבים אובחנו בכל</w:t>
      </w:r>
      <w:r w:rsidRPr="00575CAB">
        <w:rPr>
          <w:lang w:bidi="he-IL"/>
        </w:rPr>
        <w:t xml:space="preserve"> ECG </w:t>
      </w:r>
      <w:r w:rsidRPr="00575CAB">
        <w:rPr>
          <w:rtl/>
          <w:lang w:bidi="he-IL"/>
        </w:rPr>
        <w:t>(באמצעות הקודים), ו</w:t>
      </w:r>
      <w:r w:rsidRPr="00575CAB">
        <w:rPr>
          <w:lang w:bidi="he-IL"/>
        </w:rPr>
        <w:t>-</w:t>
      </w:r>
      <w:r w:rsidRPr="00575CAB">
        <w:rPr>
          <w:lang w:bidi="he-IL"/>
        </w:rPr>
        <w:lastRenderedPageBreak/>
        <w:t xml:space="preserve">scp_statements.csv </w:t>
      </w:r>
      <w:r w:rsidRPr="00575CAB">
        <w:rPr>
          <w:rtl/>
          <w:lang w:bidi="he-IL"/>
        </w:rPr>
        <w:t xml:space="preserve">מפרטת מה פירוש כל קוד כזה והאם הוא אבחנתי, מתאר צורת גל, או קשור לקצב הלב, </w:t>
      </w:r>
      <w:proofErr w:type="spellStart"/>
      <w:r w:rsidRPr="00575CAB">
        <w:rPr>
          <w:rtl/>
          <w:lang w:bidi="he-IL"/>
        </w:rPr>
        <w:t>וכו</w:t>
      </w:r>
      <w:proofErr w:type="spellEnd"/>
      <w:r w:rsidRPr="00575CAB">
        <w:rPr>
          <w:lang w:bidi="he-IL"/>
        </w:rPr>
        <w:t>' (</w:t>
      </w:r>
      <w:hyperlink r:id="rId20" w:anchor=":~:text=The%20PTB,The%20dataset%20is" w:history="1">
        <w:r w:rsidRPr="00575CAB">
          <w:rPr>
            <w:rStyle w:val="Hyperlink"/>
            <w:lang w:bidi="he-IL"/>
          </w:rPr>
          <w:t>PTB-XL, a large publicly available electrocardiography dataset v1.0.3</w:t>
        </w:r>
      </w:hyperlink>
      <w:r w:rsidRPr="00575CAB">
        <w:rPr>
          <w:lang w:bidi="he-IL"/>
        </w:rPr>
        <w:t>) (</w:t>
      </w:r>
      <w:hyperlink r:id="rId21" w:anchor=":~:text=All%20information%20related%20to%20the,diagnostic_subclass" w:history="1">
        <w:r w:rsidRPr="00575CAB">
          <w:rPr>
            <w:rStyle w:val="Hyperlink"/>
            <w:lang w:bidi="he-IL"/>
          </w:rPr>
          <w:t>PTB-XL, a large publicly available electrocardiography dataset v1.0.3</w:t>
        </w:r>
      </w:hyperlink>
      <w:r w:rsidRPr="00575CAB">
        <w:rPr>
          <w:lang w:bidi="he-IL"/>
        </w:rPr>
        <w:t xml:space="preserve">). </w:t>
      </w:r>
      <w:r w:rsidRPr="00575CAB">
        <w:rPr>
          <w:rtl/>
          <w:lang w:bidi="he-IL"/>
        </w:rPr>
        <w:t>בדרך זו מבטיחים עקביות בהתאם לתקן</w:t>
      </w:r>
      <w:r w:rsidRPr="00575CAB">
        <w:rPr>
          <w:lang w:bidi="he-IL"/>
        </w:rPr>
        <w:t xml:space="preserve"> SCP-ECG – </w:t>
      </w:r>
      <w:r w:rsidRPr="00575CAB">
        <w:rPr>
          <w:rtl/>
          <w:lang w:bidi="he-IL"/>
        </w:rPr>
        <w:t>כל התרשימים במאגר מתוארים באמצעות סט אחיד של תגיות מוגדרות מראש</w:t>
      </w:r>
      <w:r w:rsidRPr="00575CAB">
        <w:rPr>
          <w:lang w:bidi="he-IL"/>
        </w:rPr>
        <w:t>.</w:t>
      </w:r>
    </w:p>
    <w:p w14:paraId="79B0C29D" w14:textId="77777777" w:rsidR="00575CAB" w:rsidRPr="00575CAB" w:rsidRDefault="00575CAB" w:rsidP="00575CAB">
      <w:pPr>
        <w:bidi/>
        <w:rPr>
          <w:lang w:bidi="he-IL"/>
        </w:rPr>
      </w:pPr>
      <w:r w:rsidRPr="00575CAB">
        <w:rPr>
          <w:b/>
          <w:bCs/>
          <w:rtl/>
          <w:lang w:bidi="he-IL"/>
        </w:rPr>
        <w:t>מיזוג על בסיס העמודה המשותפת</w:t>
      </w:r>
      <w:r w:rsidRPr="00575CAB">
        <w:rPr>
          <w:b/>
          <w:bCs/>
          <w:lang w:bidi="he-IL"/>
        </w:rPr>
        <w:t>:</w:t>
      </w:r>
      <w:r w:rsidRPr="00575CAB">
        <w:rPr>
          <w:lang w:bidi="he-IL"/>
        </w:rPr>
        <w:t xml:space="preserve"> </w:t>
      </w:r>
      <w:r w:rsidRPr="00575CAB">
        <w:rPr>
          <w:rtl/>
          <w:lang w:bidi="he-IL"/>
        </w:rPr>
        <w:t>כן, ניתן למזג (להצליב) בין הטבלאות באמצעות קוד ההצהרה. בפועל, כדי לבצע חיבור נתונים, יש להשתמש בקוד כערך מקשר: לכל קוד שמופיע בשדה</w:t>
      </w:r>
      <w:r w:rsidRPr="00575CAB">
        <w:rPr>
          <w:rtl/>
        </w:rPr>
        <w:t xml:space="preserve"> </w:t>
      </w:r>
      <w:proofErr w:type="spellStart"/>
      <w:r w:rsidRPr="00575CAB">
        <w:rPr>
          <w:lang w:bidi="he-IL"/>
        </w:rPr>
        <w:t>scp_codes</w:t>
      </w:r>
      <w:proofErr w:type="spellEnd"/>
      <w:r w:rsidRPr="00575CAB">
        <w:rPr>
          <w:lang w:bidi="he-IL"/>
        </w:rPr>
        <w:t xml:space="preserve"> </w:t>
      </w:r>
      <w:r w:rsidRPr="00575CAB">
        <w:rPr>
          <w:rtl/>
          <w:lang w:bidi="he-IL"/>
        </w:rPr>
        <w:t>של רשומה, ניתן לאתר את השורה המתאימה לו ב</w:t>
      </w:r>
      <w:r w:rsidRPr="00575CAB">
        <w:rPr>
          <w:lang w:bidi="he-IL"/>
        </w:rPr>
        <w:t xml:space="preserve">-scp_statements.csv </w:t>
      </w:r>
      <w:r w:rsidRPr="00575CAB">
        <w:rPr>
          <w:rtl/>
          <w:lang w:bidi="he-IL"/>
        </w:rPr>
        <w:t xml:space="preserve">ולקבל את תיאורו </w:t>
      </w:r>
      <w:proofErr w:type="spellStart"/>
      <w:r w:rsidRPr="00575CAB">
        <w:rPr>
          <w:rtl/>
          <w:lang w:bidi="he-IL"/>
        </w:rPr>
        <w:t>וקטגוריותיו</w:t>
      </w:r>
      <w:proofErr w:type="spellEnd"/>
      <w:r w:rsidRPr="00575CAB">
        <w:rPr>
          <w:rtl/>
          <w:lang w:bidi="he-IL"/>
        </w:rPr>
        <w:t>. לדוגמה, אם ברשומה מסוימת ב</w:t>
      </w:r>
      <w:r w:rsidRPr="00575CAB">
        <w:rPr>
          <w:lang w:bidi="he-IL"/>
        </w:rPr>
        <w:t>-</w:t>
      </w:r>
      <w:proofErr w:type="spellStart"/>
      <w:r w:rsidRPr="00575CAB">
        <w:rPr>
          <w:lang w:bidi="he-IL"/>
        </w:rPr>
        <w:t>ptbxl_database</w:t>
      </w:r>
      <w:proofErr w:type="spellEnd"/>
      <w:r w:rsidRPr="00575CAB">
        <w:rPr>
          <w:lang w:bidi="he-IL"/>
        </w:rPr>
        <w:t xml:space="preserve"> </w:t>
      </w:r>
      <w:r w:rsidRPr="00575CAB">
        <w:rPr>
          <w:rtl/>
          <w:lang w:bidi="he-IL"/>
        </w:rPr>
        <w:t>מופיע הקוד</w:t>
      </w:r>
      <w:r w:rsidRPr="00575CAB">
        <w:rPr>
          <w:rtl/>
        </w:rPr>
        <w:t xml:space="preserve"> </w:t>
      </w:r>
      <w:r w:rsidRPr="00575CAB">
        <w:rPr>
          <w:lang w:bidi="he-IL"/>
        </w:rPr>
        <w:t xml:space="preserve">"IMI" </w:t>
      </w:r>
      <w:r w:rsidRPr="00575CAB">
        <w:rPr>
          <w:rtl/>
        </w:rPr>
        <w:t>(</w:t>
      </w:r>
      <w:r w:rsidRPr="00575CAB">
        <w:rPr>
          <w:rtl/>
          <w:lang w:bidi="he-IL"/>
        </w:rPr>
        <w:t>אוטם תחתון), אפשר לפנות לטבלת</w:t>
      </w:r>
      <w:r w:rsidRPr="00575CAB">
        <w:rPr>
          <w:lang w:bidi="he-IL"/>
        </w:rPr>
        <w:t xml:space="preserve"> </w:t>
      </w:r>
      <w:proofErr w:type="spellStart"/>
      <w:r w:rsidRPr="00575CAB">
        <w:rPr>
          <w:lang w:bidi="he-IL"/>
        </w:rPr>
        <w:t>scp_statements</w:t>
      </w:r>
      <w:proofErr w:type="spellEnd"/>
      <w:r w:rsidRPr="00575CAB">
        <w:rPr>
          <w:lang w:bidi="he-IL"/>
        </w:rPr>
        <w:t xml:space="preserve"> </w:t>
      </w:r>
      <w:r w:rsidRPr="00575CAB">
        <w:rPr>
          <w:rtl/>
          <w:lang w:bidi="he-IL"/>
        </w:rPr>
        <w:t>ולמצוא את שורת הקוד</w:t>
      </w:r>
      <w:r w:rsidRPr="00575CAB">
        <w:rPr>
          <w:lang w:bidi="he-IL"/>
        </w:rPr>
        <w:t xml:space="preserve"> "IMI" </w:t>
      </w:r>
      <w:r w:rsidRPr="00575CAB">
        <w:rPr>
          <w:rtl/>
          <w:lang w:bidi="he-IL"/>
        </w:rPr>
        <w:t>כדי לדעת שהיא מתארת</w:t>
      </w:r>
      <w:r w:rsidRPr="00575CAB">
        <w:rPr>
          <w:lang w:bidi="he-IL"/>
        </w:rPr>
        <w:t xml:space="preserve"> "inferior myocardial infarction" </w:t>
      </w:r>
      <w:r w:rsidRPr="00575CAB">
        <w:rPr>
          <w:rtl/>
          <w:lang w:bidi="he-IL"/>
        </w:rPr>
        <w:t>ומשויכת לקטגוריית אבחון של אוטם לב</w:t>
      </w:r>
      <w:r w:rsidRPr="00575CAB">
        <w:rPr>
          <w:lang w:bidi="he-IL"/>
        </w:rPr>
        <w:t>.</w:t>
      </w:r>
    </w:p>
    <w:p w14:paraId="0D26EC43" w14:textId="77777777" w:rsidR="00575CAB" w:rsidRPr="00575CAB" w:rsidRDefault="00575CAB" w:rsidP="00575CAB">
      <w:pPr>
        <w:bidi/>
        <w:rPr>
          <w:lang w:bidi="he-IL"/>
        </w:rPr>
      </w:pPr>
      <w:r w:rsidRPr="00575CAB">
        <w:rPr>
          <w:rtl/>
          <w:lang w:bidi="he-IL"/>
        </w:rPr>
        <w:t>חשוב לציין שקובץ</w:t>
      </w:r>
      <w:r w:rsidRPr="00575CAB">
        <w:rPr>
          <w:rtl/>
        </w:rPr>
        <w:t xml:space="preserve"> </w:t>
      </w:r>
      <w:r w:rsidRPr="00575CAB">
        <w:rPr>
          <w:lang w:bidi="he-IL"/>
        </w:rPr>
        <w:t xml:space="preserve">scp_statements.csv </w:t>
      </w:r>
      <w:r w:rsidRPr="00575CAB">
        <w:rPr>
          <w:b/>
          <w:bCs/>
          <w:rtl/>
          <w:lang w:bidi="he-IL"/>
        </w:rPr>
        <w:t>אינו מכיל מזהה רשומה</w:t>
      </w:r>
      <w:r w:rsidRPr="00575CAB">
        <w:rPr>
          <w:rtl/>
        </w:rPr>
        <w:t xml:space="preserve"> </w:t>
      </w:r>
      <w:r w:rsidRPr="00575CAB">
        <w:rPr>
          <w:rtl/>
          <w:lang w:bidi="he-IL"/>
        </w:rPr>
        <w:t>או מידע ספציפי על מטופלים – הוא משמש כמילון סטטי של הקודים. לכן</w:t>
      </w:r>
      <w:r w:rsidRPr="00575CAB">
        <w:rPr>
          <w:lang w:bidi="he-IL"/>
        </w:rPr>
        <w:t xml:space="preserve">, </w:t>
      </w:r>
      <w:r w:rsidRPr="00575CAB">
        <w:rPr>
          <w:b/>
          <w:bCs/>
          <w:rtl/>
          <w:lang w:bidi="he-IL"/>
        </w:rPr>
        <w:t>עמודת המפתח המדויקת למיזוג</w:t>
      </w:r>
      <w:r w:rsidRPr="00575CAB">
        <w:rPr>
          <w:rtl/>
        </w:rPr>
        <w:t xml:space="preserve"> </w:t>
      </w:r>
      <w:r w:rsidRPr="00575CAB">
        <w:rPr>
          <w:rtl/>
          <w:lang w:bidi="he-IL"/>
        </w:rPr>
        <w:t>היא</w:t>
      </w:r>
      <w:r w:rsidRPr="00575CAB">
        <w:rPr>
          <w:rtl/>
        </w:rPr>
        <w:t xml:space="preserve"> </w:t>
      </w:r>
      <w:r w:rsidRPr="00575CAB">
        <w:rPr>
          <w:i/>
          <w:iCs/>
          <w:rtl/>
          <w:lang w:bidi="he-IL"/>
        </w:rPr>
        <w:t>שם הקוד עצמו</w:t>
      </w:r>
      <w:r w:rsidRPr="00575CAB">
        <w:rPr>
          <w:lang w:bidi="he-IL"/>
        </w:rPr>
        <w:t xml:space="preserve">: </w:t>
      </w:r>
      <w:r w:rsidRPr="00575CAB">
        <w:rPr>
          <w:rtl/>
          <w:lang w:bidi="he-IL"/>
        </w:rPr>
        <w:t>מצד אחד, מפתח המילון</w:t>
      </w:r>
      <w:r w:rsidRPr="00575CAB">
        <w:rPr>
          <w:lang w:bidi="he-IL"/>
        </w:rPr>
        <w:t xml:space="preserve"> (Key) </w:t>
      </w:r>
      <w:r w:rsidRPr="00575CAB">
        <w:rPr>
          <w:rtl/>
          <w:lang w:bidi="he-IL"/>
        </w:rPr>
        <w:t>במערך</w:t>
      </w:r>
      <w:r w:rsidRPr="00575CAB">
        <w:rPr>
          <w:rtl/>
        </w:rPr>
        <w:t xml:space="preserve"> </w:t>
      </w:r>
      <w:proofErr w:type="spellStart"/>
      <w:r w:rsidRPr="00575CAB">
        <w:rPr>
          <w:lang w:bidi="he-IL"/>
        </w:rPr>
        <w:t>scp_codes</w:t>
      </w:r>
      <w:proofErr w:type="spellEnd"/>
      <w:r w:rsidRPr="00575CAB">
        <w:rPr>
          <w:lang w:bidi="he-IL"/>
        </w:rPr>
        <w:t xml:space="preserve"> </w:t>
      </w:r>
      <w:r w:rsidRPr="00575CAB">
        <w:rPr>
          <w:rtl/>
          <w:lang w:bidi="he-IL"/>
        </w:rPr>
        <w:t>בכל רשומה, ומצד שני, הערך בעמודת הקוד (הטור הראשון) בטבלת ההצהרות. באמצעות מפתח זה, ניתן לקשר בין התגיות שבכל רשומת אק"ג לבין המשמעויות והמאפיינים שלהן</w:t>
      </w:r>
      <w:r w:rsidRPr="00575CAB">
        <w:rPr>
          <w:lang w:bidi="he-IL"/>
        </w:rPr>
        <w:t>.</w:t>
      </w:r>
    </w:p>
    <w:p w14:paraId="2942771F" w14:textId="77777777" w:rsidR="00575CAB" w:rsidRPr="00575CAB" w:rsidRDefault="00575CAB" w:rsidP="00575CAB">
      <w:pPr>
        <w:bidi/>
        <w:rPr>
          <w:lang w:bidi="he-IL"/>
        </w:rPr>
      </w:pPr>
      <w:r w:rsidRPr="00575CAB">
        <w:rPr>
          <w:rtl/>
          <w:lang w:bidi="he-IL"/>
        </w:rPr>
        <w:t>בסיכום</w:t>
      </w:r>
      <w:r w:rsidRPr="00575CAB">
        <w:rPr>
          <w:lang w:bidi="he-IL"/>
        </w:rPr>
        <w:t xml:space="preserve">, ptbxl_database.csv </w:t>
      </w:r>
      <w:r w:rsidRPr="00575CAB">
        <w:rPr>
          <w:rtl/>
          <w:lang w:bidi="he-IL"/>
        </w:rPr>
        <w:t>מספקת את</w:t>
      </w:r>
      <w:r w:rsidRPr="00575CAB">
        <w:rPr>
          <w:rtl/>
        </w:rPr>
        <w:t xml:space="preserve"> </w:t>
      </w:r>
      <w:r w:rsidRPr="00575CAB">
        <w:rPr>
          <w:b/>
          <w:bCs/>
          <w:rtl/>
          <w:lang w:bidi="he-IL"/>
        </w:rPr>
        <w:t>רשומות ה</w:t>
      </w:r>
      <w:r w:rsidRPr="00575CAB">
        <w:rPr>
          <w:b/>
          <w:bCs/>
          <w:lang w:bidi="he-IL"/>
        </w:rPr>
        <w:t xml:space="preserve">-ECG </w:t>
      </w:r>
      <w:r w:rsidRPr="00575CAB">
        <w:rPr>
          <w:b/>
          <w:bCs/>
          <w:rtl/>
          <w:lang w:bidi="he-IL"/>
        </w:rPr>
        <w:t>והתגיות הרפואיות</w:t>
      </w:r>
      <w:r w:rsidRPr="00575CAB">
        <w:rPr>
          <w:rtl/>
        </w:rPr>
        <w:t xml:space="preserve"> </w:t>
      </w:r>
      <w:r w:rsidRPr="00575CAB">
        <w:rPr>
          <w:rtl/>
          <w:lang w:bidi="he-IL"/>
        </w:rPr>
        <w:t>שהוקצו להן, בעוד</w:t>
      </w:r>
      <w:r w:rsidRPr="00575CAB">
        <w:rPr>
          <w:rtl/>
        </w:rPr>
        <w:t xml:space="preserve"> </w:t>
      </w:r>
      <w:r w:rsidRPr="00575CAB">
        <w:rPr>
          <w:lang w:bidi="he-IL"/>
        </w:rPr>
        <w:t xml:space="preserve">scp_statements.csv </w:t>
      </w:r>
      <w:r w:rsidRPr="00575CAB">
        <w:rPr>
          <w:rtl/>
          <w:lang w:bidi="he-IL"/>
        </w:rPr>
        <w:t>מספקת</w:t>
      </w:r>
      <w:r w:rsidRPr="00575CAB">
        <w:rPr>
          <w:rtl/>
        </w:rPr>
        <w:t xml:space="preserve"> </w:t>
      </w:r>
      <w:r w:rsidRPr="00575CAB">
        <w:rPr>
          <w:b/>
          <w:bCs/>
          <w:rtl/>
          <w:lang w:bidi="he-IL"/>
        </w:rPr>
        <w:t>הגדרות וסיווגים לכל תגית</w:t>
      </w:r>
      <w:r w:rsidRPr="00575CAB">
        <w:rPr>
          <w:b/>
          <w:bCs/>
          <w:lang w:bidi="he-IL"/>
        </w:rPr>
        <w:t xml:space="preserve"> (</w:t>
      </w:r>
      <w:r w:rsidRPr="00575CAB">
        <w:rPr>
          <w:b/>
          <w:bCs/>
          <w:rtl/>
          <w:lang w:bidi="he-IL"/>
        </w:rPr>
        <w:t>קוד</w:t>
      </w:r>
      <w:r w:rsidRPr="00575CAB">
        <w:rPr>
          <w:b/>
          <w:bCs/>
          <w:lang w:bidi="he-IL"/>
        </w:rPr>
        <w:t xml:space="preserve"> SCP-ECG)</w:t>
      </w:r>
      <w:r w:rsidRPr="00575CAB">
        <w:rPr>
          <w:lang w:bidi="he-IL"/>
        </w:rPr>
        <w:t xml:space="preserve">. </w:t>
      </w:r>
      <w:r w:rsidRPr="00575CAB">
        <w:rPr>
          <w:rtl/>
          <w:lang w:bidi="he-IL"/>
        </w:rPr>
        <w:t>עמודת המפתח המשותפת</w:t>
      </w:r>
      <w:r w:rsidRPr="00575CAB">
        <w:rPr>
          <w:lang w:bidi="he-IL"/>
        </w:rPr>
        <w:t xml:space="preserve"> – </w:t>
      </w:r>
      <w:r w:rsidRPr="00575CAB">
        <w:rPr>
          <w:b/>
          <w:bCs/>
          <w:rtl/>
          <w:lang w:bidi="he-IL"/>
        </w:rPr>
        <w:t>קוד ההצהרה</w:t>
      </w:r>
      <w:r w:rsidRPr="00575CAB">
        <w:rPr>
          <w:rtl/>
        </w:rPr>
        <w:t xml:space="preserve"> </w:t>
      </w:r>
      <w:r w:rsidRPr="00575CAB">
        <w:rPr>
          <w:lang w:bidi="he-IL"/>
        </w:rPr>
        <w:t xml:space="preserve">– </w:t>
      </w:r>
      <w:r w:rsidRPr="00575CAB">
        <w:rPr>
          <w:rtl/>
          <w:lang w:bidi="he-IL"/>
        </w:rPr>
        <w:t>מקשרת בין התרשים הבודד לתיאור הטקסטואלי והקטגוריה של כל ממצא, ומאפשרת מיזוג מידע בין שני הקבצים על בסיס קוד זה בצורה ישירה. זאת בהתאם לתיעוד המגדיר שקודי</w:t>
      </w:r>
      <w:r w:rsidRPr="00575CAB">
        <w:rPr>
          <w:lang w:bidi="he-IL"/>
        </w:rPr>
        <w:t xml:space="preserve"> SCP-ECG </w:t>
      </w:r>
      <w:r w:rsidRPr="00575CAB">
        <w:rPr>
          <w:rtl/>
          <w:lang w:bidi="he-IL"/>
        </w:rPr>
        <w:t xml:space="preserve">הם הבסיס </w:t>
      </w:r>
      <w:proofErr w:type="spellStart"/>
      <w:r w:rsidRPr="00575CAB">
        <w:rPr>
          <w:rtl/>
          <w:lang w:bidi="he-IL"/>
        </w:rPr>
        <w:t>לאנוטציית</w:t>
      </w:r>
      <w:proofErr w:type="spellEnd"/>
      <w:r w:rsidRPr="00575CAB">
        <w:rPr>
          <w:rtl/>
          <w:lang w:bidi="he-IL"/>
        </w:rPr>
        <w:t xml:space="preserve"> הממצאים בכל התרשימים, ומיוצגים כמילון בנתוני הרשומות וכרשימת קודים מפורשת בקובץ הנפרד</w:t>
      </w:r>
      <w:r w:rsidRPr="00575CAB">
        <w:rPr>
          <w:lang w:bidi="he-IL"/>
        </w:rPr>
        <w:t xml:space="preserve"> (</w:t>
      </w:r>
      <w:hyperlink r:id="rId22" w:anchor=":~:text=3,validated_by_human" w:history="1">
        <w:r w:rsidRPr="00575CAB">
          <w:rPr>
            <w:rStyle w:val="Hyperlink"/>
            <w:lang w:bidi="he-IL"/>
          </w:rPr>
          <w:t>PTB-XL, a large publicly available electrocardiography dataset v1.0.3</w:t>
        </w:r>
      </w:hyperlink>
      <w:r w:rsidRPr="00575CAB">
        <w:rPr>
          <w:lang w:bidi="he-IL"/>
        </w:rPr>
        <w:t>) (</w:t>
      </w:r>
      <w:hyperlink r:id="rId23" w:anchor=":~:text=All%20information%20related%20to%20the,diagnostic_subclass" w:history="1">
        <w:r w:rsidRPr="00575CAB">
          <w:rPr>
            <w:rStyle w:val="Hyperlink"/>
            <w:lang w:bidi="he-IL"/>
          </w:rPr>
          <w:t>PTB-XL, a large publicly available electrocardiography dataset v1.0.3</w:t>
        </w:r>
      </w:hyperlink>
      <w:r w:rsidRPr="00575CAB">
        <w:rPr>
          <w:lang w:bidi="he-IL"/>
        </w:rPr>
        <w:t>).</w:t>
      </w:r>
    </w:p>
    <w:p w14:paraId="4E925D7F" w14:textId="77777777" w:rsidR="00575CAB" w:rsidRPr="00575CAB" w:rsidRDefault="00575CAB" w:rsidP="00575CAB">
      <w:pPr>
        <w:bidi/>
        <w:rPr>
          <w:rFonts w:hint="cs"/>
          <w:lang w:bidi="he-IL"/>
        </w:rPr>
      </w:pPr>
    </w:p>
    <w:sectPr w:rsidR="00575CAB" w:rsidRPr="00575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0644E"/>
    <w:multiLevelType w:val="multilevel"/>
    <w:tmpl w:val="AC3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A1DD5"/>
    <w:multiLevelType w:val="multilevel"/>
    <w:tmpl w:val="7120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C422D"/>
    <w:multiLevelType w:val="multilevel"/>
    <w:tmpl w:val="F3B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A659D"/>
    <w:multiLevelType w:val="multilevel"/>
    <w:tmpl w:val="104E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F5ACE"/>
    <w:multiLevelType w:val="multilevel"/>
    <w:tmpl w:val="9F561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81972"/>
    <w:multiLevelType w:val="multilevel"/>
    <w:tmpl w:val="B7D0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52AA3"/>
    <w:multiLevelType w:val="multilevel"/>
    <w:tmpl w:val="BC28F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63DA4"/>
    <w:multiLevelType w:val="multilevel"/>
    <w:tmpl w:val="D6BC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531369">
    <w:abstractNumId w:val="2"/>
  </w:num>
  <w:num w:numId="2" w16cid:durableId="128010781">
    <w:abstractNumId w:val="7"/>
  </w:num>
  <w:num w:numId="3" w16cid:durableId="1424960225">
    <w:abstractNumId w:val="6"/>
  </w:num>
  <w:num w:numId="4" w16cid:durableId="340278113">
    <w:abstractNumId w:val="1"/>
  </w:num>
  <w:num w:numId="5" w16cid:durableId="1452481690">
    <w:abstractNumId w:val="3"/>
  </w:num>
  <w:num w:numId="6" w16cid:durableId="1197700043">
    <w:abstractNumId w:val="4"/>
  </w:num>
  <w:num w:numId="7" w16cid:durableId="467478852">
    <w:abstractNumId w:val="0"/>
  </w:num>
  <w:num w:numId="8" w16cid:durableId="1635063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39"/>
    <w:rsid w:val="00380642"/>
    <w:rsid w:val="00575CAB"/>
    <w:rsid w:val="00713E52"/>
    <w:rsid w:val="009B527F"/>
    <w:rsid w:val="00B74AFA"/>
    <w:rsid w:val="00B852E8"/>
    <w:rsid w:val="00C3398A"/>
    <w:rsid w:val="00DC0539"/>
    <w:rsid w:val="00E15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9950"/>
  <w15:chartTrackingRefBased/>
  <w15:docId w15:val="{FD8B26A3-5435-470E-9C98-2A5CED2A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539"/>
    <w:rPr>
      <w:rFonts w:eastAsiaTheme="majorEastAsia" w:cstheme="majorBidi"/>
      <w:color w:val="272727" w:themeColor="text1" w:themeTint="D8"/>
    </w:rPr>
  </w:style>
  <w:style w:type="paragraph" w:styleId="Title">
    <w:name w:val="Title"/>
    <w:basedOn w:val="Normal"/>
    <w:next w:val="Normal"/>
    <w:link w:val="TitleChar"/>
    <w:uiPriority w:val="10"/>
    <w:qFormat/>
    <w:rsid w:val="00DC0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539"/>
    <w:pPr>
      <w:spacing w:before="160"/>
      <w:jc w:val="center"/>
    </w:pPr>
    <w:rPr>
      <w:i/>
      <w:iCs/>
      <w:color w:val="404040" w:themeColor="text1" w:themeTint="BF"/>
    </w:rPr>
  </w:style>
  <w:style w:type="character" w:customStyle="1" w:styleId="QuoteChar">
    <w:name w:val="Quote Char"/>
    <w:basedOn w:val="DefaultParagraphFont"/>
    <w:link w:val="Quote"/>
    <w:uiPriority w:val="29"/>
    <w:rsid w:val="00DC0539"/>
    <w:rPr>
      <w:i/>
      <w:iCs/>
      <w:color w:val="404040" w:themeColor="text1" w:themeTint="BF"/>
    </w:rPr>
  </w:style>
  <w:style w:type="paragraph" w:styleId="ListParagraph">
    <w:name w:val="List Paragraph"/>
    <w:basedOn w:val="Normal"/>
    <w:uiPriority w:val="34"/>
    <w:qFormat/>
    <w:rsid w:val="00DC0539"/>
    <w:pPr>
      <w:ind w:left="720"/>
      <w:contextualSpacing/>
    </w:pPr>
  </w:style>
  <w:style w:type="character" w:styleId="IntenseEmphasis">
    <w:name w:val="Intense Emphasis"/>
    <w:basedOn w:val="DefaultParagraphFont"/>
    <w:uiPriority w:val="21"/>
    <w:qFormat/>
    <w:rsid w:val="00DC0539"/>
    <w:rPr>
      <w:i/>
      <w:iCs/>
      <w:color w:val="0F4761" w:themeColor="accent1" w:themeShade="BF"/>
    </w:rPr>
  </w:style>
  <w:style w:type="paragraph" w:styleId="IntenseQuote">
    <w:name w:val="Intense Quote"/>
    <w:basedOn w:val="Normal"/>
    <w:next w:val="Normal"/>
    <w:link w:val="IntenseQuoteChar"/>
    <w:uiPriority w:val="30"/>
    <w:qFormat/>
    <w:rsid w:val="00DC0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539"/>
    <w:rPr>
      <w:i/>
      <w:iCs/>
      <w:color w:val="0F4761" w:themeColor="accent1" w:themeShade="BF"/>
    </w:rPr>
  </w:style>
  <w:style w:type="character" w:styleId="IntenseReference">
    <w:name w:val="Intense Reference"/>
    <w:basedOn w:val="DefaultParagraphFont"/>
    <w:uiPriority w:val="32"/>
    <w:qFormat/>
    <w:rsid w:val="00DC0539"/>
    <w:rPr>
      <w:b/>
      <w:bCs/>
      <w:smallCaps/>
      <w:color w:val="0F4761" w:themeColor="accent1" w:themeShade="BF"/>
      <w:spacing w:val="5"/>
    </w:rPr>
  </w:style>
  <w:style w:type="character" w:styleId="Hyperlink">
    <w:name w:val="Hyperlink"/>
    <w:basedOn w:val="DefaultParagraphFont"/>
    <w:uiPriority w:val="99"/>
    <w:unhideWhenUsed/>
    <w:rsid w:val="00575CAB"/>
    <w:rPr>
      <w:color w:val="467886" w:themeColor="hyperlink"/>
      <w:u w:val="single"/>
    </w:rPr>
  </w:style>
  <w:style w:type="character" w:styleId="UnresolvedMention">
    <w:name w:val="Unresolved Mention"/>
    <w:basedOn w:val="DefaultParagraphFont"/>
    <w:uiPriority w:val="99"/>
    <w:semiHidden/>
    <w:unhideWhenUsed/>
    <w:rsid w:val="00575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841499">
      <w:bodyDiv w:val="1"/>
      <w:marLeft w:val="0"/>
      <w:marRight w:val="0"/>
      <w:marTop w:val="0"/>
      <w:marBottom w:val="0"/>
      <w:divBdr>
        <w:top w:val="none" w:sz="0" w:space="0" w:color="auto"/>
        <w:left w:val="none" w:sz="0" w:space="0" w:color="auto"/>
        <w:bottom w:val="none" w:sz="0" w:space="0" w:color="auto"/>
        <w:right w:val="none" w:sz="0" w:space="0" w:color="auto"/>
      </w:divBdr>
    </w:div>
    <w:div w:id="1576011437">
      <w:bodyDiv w:val="1"/>
      <w:marLeft w:val="0"/>
      <w:marRight w:val="0"/>
      <w:marTop w:val="0"/>
      <w:marBottom w:val="0"/>
      <w:divBdr>
        <w:top w:val="none" w:sz="0" w:space="0" w:color="auto"/>
        <w:left w:val="none" w:sz="0" w:space="0" w:color="auto"/>
        <w:bottom w:val="none" w:sz="0" w:space="0" w:color="auto"/>
        <w:right w:val="none" w:sz="0" w:space="0" w:color="auto"/>
      </w:divBdr>
    </w:div>
    <w:div w:id="1586069249">
      <w:bodyDiv w:val="1"/>
      <w:marLeft w:val="0"/>
      <w:marRight w:val="0"/>
      <w:marTop w:val="0"/>
      <w:marBottom w:val="0"/>
      <w:divBdr>
        <w:top w:val="none" w:sz="0" w:space="0" w:color="auto"/>
        <w:left w:val="none" w:sz="0" w:space="0" w:color="auto"/>
        <w:bottom w:val="none" w:sz="0" w:space="0" w:color="auto"/>
        <w:right w:val="none" w:sz="0" w:space="0" w:color="auto"/>
      </w:divBdr>
    </w:div>
    <w:div w:id="1696038406">
      <w:bodyDiv w:val="1"/>
      <w:marLeft w:val="0"/>
      <w:marRight w:val="0"/>
      <w:marTop w:val="0"/>
      <w:marBottom w:val="0"/>
      <w:divBdr>
        <w:top w:val="none" w:sz="0" w:space="0" w:color="auto"/>
        <w:left w:val="none" w:sz="0" w:space="0" w:color="auto"/>
        <w:bottom w:val="none" w:sz="0" w:space="0" w:color="auto"/>
        <w:right w:val="none" w:sz="0" w:space="0" w:color="auto"/>
      </w:divBdr>
      <w:divsChild>
        <w:div w:id="43124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832050">
      <w:bodyDiv w:val="1"/>
      <w:marLeft w:val="0"/>
      <w:marRight w:val="0"/>
      <w:marTop w:val="0"/>
      <w:marBottom w:val="0"/>
      <w:divBdr>
        <w:top w:val="none" w:sz="0" w:space="0" w:color="auto"/>
        <w:left w:val="none" w:sz="0" w:space="0" w:color="auto"/>
        <w:bottom w:val="none" w:sz="0" w:space="0" w:color="auto"/>
        <w:right w:val="none" w:sz="0" w:space="0" w:color="auto"/>
      </w:divBdr>
      <w:divsChild>
        <w:div w:id="796413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1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rvucenter.yale.edu/MultipleChoiceQuestions" TargetMode="External"/><Relationship Id="rId13" Type="http://schemas.openxmlformats.org/officeDocument/2006/relationships/hyperlink" Target="https://physionet.org/content/ptb-xl/" TargetMode="External"/><Relationship Id="rId18" Type="http://schemas.openxmlformats.org/officeDocument/2006/relationships/hyperlink" Target="https://physionet.org/content/ptb-xl/" TargetMode="External"/><Relationship Id="rId3" Type="http://schemas.openxmlformats.org/officeDocument/2006/relationships/settings" Target="settings.xml"/><Relationship Id="rId21" Type="http://schemas.openxmlformats.org/officeDocument/2006/relationships/hyperlink" Target="https://physionet.org/content/ptb-xl/" TargetMode="External"/><Relationship Id="rId7" Type="http://schemas.openxmlformats.org/officeDocument/2006/relationships/hyperlink" Target="https://physionet.org/content/ptb-xl/" TargetMode="External"/><Relationship Id="rId12" Type="http://schemas.openxmlformats.org/officeDocument/2006/relationships/hyperlink" Target="https://physionet.org/content/ptb-xl/" TargetMode="External"/><Relationship Id="rId17" Type="http://schemas.openxmlformats.org/officeDocument/2006/relationships/hyperlink" Target="https://physionet.org/content/ptb-x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hysionet.org/content/ptb-xl/" TargetMode="External"/><Relationship Id="rId20" Type="http://schemas.openxmlformats.org/officeDocument/2006/relationships/hyperlink" Target="https://physionet.org/content/ptb-xl/" TargetMode="External"/><Relationship Id="rId1" Type="http://schemas.openxmlformats.org/officeDocument/2006/relationships/numbering" Target="numbering.xml"/><Relationship Id="rId6" Type="http://schemas.openxmlformats.org/officeDocument/2006/relationships/hyperlink" Target="https://physionet.org/content/ptb-xl/" TargetMode="External"/><Relationship Id="rId11" Type="http://schemas.openxmlformats.org/officeDocument/2006/relationships/hyperlink" Target="https://physionet.org/content/ptb-xl/" TargetMode="External"/><Relationship Id="rId24" Type="http://schemas.openxmlformats.org/officeDocument/2006/relationships/fontTable" Target="fontTable.xml"/><Relationship Id="rId5" Type="http://schemas.openxmlformats.org/officeDocument/2006/relationships/hyperlink" Target="https://physionet.org/content/ptb-xl/" TargetMode="External"/><Relationship Id="rId15" Type="http://schemas.openxmlformats.org/officeDocument/2006/relationships/hyperlink" Target="https://physionet.org/content/ptb-xl/" TargetMode="External"/><Relationship Id="rId23" Type="http://schemas.openxmlformats.org/officeDocument/2006/relationships/hyperlink" Target="https://physionet.org/content/ptb-xl/" TargetMode="External"/><Relationship Id="rId10" Type="http://schemas.openxmlformats.org/officeDocument/2006/relationships/hyperlink" Target="https://pypi.org/project/wfdb/" TargetMode="External"/><Relationship Id="rId19" Type="http://schemas.openxmlformats.org/officeDocument/2006/relationships/hyperlink" Target="https://physionet.org/content/ptb-xl/" TargetMode="External"/><Relationship Id="rId4" Type="http://schemas.openxmlformats.org/officeDocument/2006/relationships/webSettings" Target="webSettings.xml"/><Relationship Id="rId9" Type="http://schemas.openxmlformats.org/officeDocument/2006/relationships/hyperlink" Target="https://physionet.org/content/ptb-xl/" TargetMode="External"/><Relationship Id="rId14" Type="http://schemas.openxmlformats.org/officeDocument/2006/relationships/hyperlink" Target="https://physionet.org/content/ptb-xl/" TargetMode="External"/><Relationship Id="rId22" Type="http://schemas.openxmlformats.org/officeDocument/2006/relationships/hyperlink" Target="https://physionet.org/content/ptb-x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5286</Words>
  <Characters>30134</Characters>
  <Application>Microsoft Office Word</Application>
  <DocSecurity>0</DocSecurity>
  <Lines>251</Lines>
  <Paragraphs>70</Paragraphs>
  <ScaleCrop>false</ScaleCrop>
  <Company/>
  <LinksUpToDate>false</LinksUpToDate>
  <CharactersWithSpaces>35350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Schwartz</dc:creator>
  <cp:keywords/>
  <dc:description/>
  <cp:lastModifiedBy>Terry Schwartz</cp:lastModifiedBy>
  <cp:revision>3</cp:revision>
  <dcterms:created xsi:type="dcterms:W3CDTF">2025-03-24T12:48:00Z</dcterms:created>
  <dcterms:modified xsi:type="dcterms:W3CDTF">2025-03-27T14:09:00Z</dcterms:modified>
</cp:coreProperties>
</file>